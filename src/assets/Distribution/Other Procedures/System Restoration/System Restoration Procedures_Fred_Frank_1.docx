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A760B" w14:textId="77273396" w:rsidR="00214E06" w:rsidRPr="00FC4D7E" w:rsidRDefault="0008489D">
      <w:pPr>
        <w:rPr>
          <w:rFonts w:ascii="Gill Sans MT" w:hAnsi="Gill Sans MT"/>
          <w:b/>
          <w:bCs/>
          <w:sz w:val="24"/>
          <w:szCs w:val="24"/>
        </w:rPr>
      </w:pPr>
      <w:r w:rsidRPr="00FC4D7E">
        <w:rPr>
          <w:rFonts w:ascii="Gill Sans MT" w:hAnsi="Gill Sans MT"/>
          <w:b/>
          <w:bCs/>
          <w:sz w:val="24"/>
          <w:szCs w:val="24"/>
        </w:rPr>
        <w:t>SYSTEM RESTORATION PROCEDURES</w:t>
      </w:r>
    </w:p>
    <w:p w14:paraId="5F33D668" w14:textId="77777777" w:rsidR="002A19C0" w:rsidRDefault="002A19C0">
      <w:pPr>
        <w:rPr>
          <w:rFonts w:ascii="Gill Sans MT" w:hAnsi="Gill Sans MT"/>
          <w:b/>
          <w:bCs/>
          <w:sz w:val="24"/>
          <w:szCs w:val="24"/>
        </w:rPr>
      </w:pPr>
    </w:p>
    <w:p w14:paraId="17A2AC6E" w14:textId="63AC2C7E" w:rsidR="00923BEE" w:rsidRPr="008E02E5" w:rsidRDefault="00923BEE" w:rsidP="008E02E5">
      <w:pPr>
        <w:pStyle w:val="ListParagraph"/>
        <w:numPr>
          <w:ilvl w:val="0"/>
          <w:numId w:val="9"/>
        </w:numPr>
        <w:ind w:left="360"/>
        <w:rPr>
          <w:rFonts w:ascii="Gill Sans MT" w:hAnsi="Gill Sans MT"/>
          <w:b/>
          <w:bCs/>
          <w:sz w:val="24"/>
          <w:szCs w:val="24"/>
          <w:rPrChange w:id="0" w:author="Frank Asirifi" w:date="2021-11-23T14:09:00Z">
            <w:rPr/>
          </w:rPrChange>
        </w:rPr>
        <w:pPrChange w:id="1" w:author="Frank Asirifi" w:date="2021-11-23T14:09:00Z">
          <w:pPr/>
        </w:pPrChange>
      </w:pPr>
      <w:r w:rsidRPr="008E02E5">
        <w:rPr>
          <w:rFonts w:ascii="Gill Sans MT" w:hAnsi="Gill Sans MT"/>
          <w:b/>
          <w:bCs/>
          <w:sz w:val="24"/>
          <w:szCs w:val="24"/>
          <w:rPrChange w:id="2" w:author="Frank Asirifi" w:date="2021-11-23T14:09:00Z">
            <w:rPr/>
          </w:rPrChange>
        </w:rPr>
        <w:t>Purpose</w:t>
      </w:r>
    </w:p>
    <w:p w14:paraId="4874962F" w14:textId="6F754397" w:rsidR="00923BEE" w:rsidRPr="007640EC" w:rsidRDefault="00923BEE">
      <w:pPr>
        <w:spacing w:line="360" w:lineRule="auto"/>
        <w:jc w:val="both"/>
        <w:rPr>
          <w:rFonts w:ascii="Gill Sans MT" w:hAnsi="Gill Sans MT"/>
          <w:sz w:val="24"/>
          <w:szCs w:val="24"/>
        </w:rPr>
        <w:pPrChange w:id="3" w:author="Frank Asirifi Otchere" w:date="2021-10-21T14:56:00Z">
          <w:pPr>
            <w:jc w:val="both"/>
          </w:pPr>
        </w:pPrChange>
      </w:pPr>
      <w:r w:rsidRPr="007640EC">
        <w:rPr>
          <w:rFonts w:ascii="Gill Sans MT" w:hAnsi="Gill Sans MT"/>
          <w:sz w:val="24"/>
          <w:szCs w:val="24"/>
        </w:rPr>
        <w:t>This procedure out</w:t>
      </w:r>
      <w:r w:rsidR="002A19C0">
        <w:rPr>
          <w:rFonts w:ascii="Gill Sans MT" w:hAnsi="Gill Sans MT"/>
          <w:sz w:val="24"/>
          <w:szCs w:val="24"/>
        </w:rPr>
        <w:t>lines</w:t>
      </w:r>
      <w:r w:rsidRPr="007640EC">
        <w:rPr>
          <w:rFonts w:ascii="Gill Sans MT" w:hAnsi="Gill Sans MT"/>
          <w:sz w:val="24"/>
          <w:szCs w:val="24"/>
        </w:rPr>
        <w:t xml:space="preserve"> the principles and processes to be followed to restore the power system to </w:t>
      </w:r>
      <w:r w:rsidR="006D5B85">
        <w:rPr>
          <w:rFonts w:ascii="Gill Sans MT" w:hAnsi="Gill Sans MT"/>
          <w:sz w:val="24"/>
          <w:szCs w:val="24"/>
        </w:rPr>
        <w:t xml:space="preserve">normal state of </w:t>
      </w:r>
      <w:r w:rsidRPr="007640EC">
        <w:rPr>
          <w:rFonts w:ascii="Gill Sans MT" w:hAnsi="Gill Sans MT"/>
          <w:sz w:val="24"/>
          <w:szCs w:val="24"/>
        </w:rPr>
        <w:t>operation following a system disturbance or a system collapse.</w:t>
      </w:r>
      <w:r w:rsidR="002A19C0">
        <w:rPr>
          <w:rFonts w:ascii="Gill Sans MT" w:hAnsi="Gill Sans MT"/>
          <w:sz w:val="24"/>
          <w:szCs w:val="24"/>
        </w:rPr>
        <w:t xml:space="preserve"> It also outlines the roles to be played by each stakeholder towards an effective coordination of restoration efforts across the power supply value chain.</w:t>
      </w:r>
    </w:p>
    <w:p w14:paraId="08B1DF0D" w14:textId="2AC6ACCC" w:rsidR="007640EC" w:rsidRPr="007640EC" w:rsidRDefault="007640EC">
      <w:pPr>
        <w:spacing w:line="360" w:lineRule="auto"/>
        <w:rPr>
          <w:rFonts w:ascii="Gill Sans MT" w:hAnsi="Gill Sans MT"/>
          <w:sz w:val="24"/>
          <w:szCs w:val="24"/>
        </w:rPr>
        <w:pPrChange w:id="4" w:author="Frank Asirifi Otchere" w:date="2021-10-21T14:56:00Z">
          <w:pPr/>
        </w:pPrChange>
      </w:pPr>
    </w:p>
    <w:p w14:paraId="22DFD4FE" w14:textId="5604FFC5" w:rsidR="007640EC" w:rsidRPr="007640EC" w:rsidRDefault="007640EC" w:rsidP="008E02E5">
      <w:pPr>
        <w:pStyle w:val="ListParagraph"/>
        <w:numPr>
          <w:ilvl w:val="0"/>
          <w:numId w:val="9"/>
        </w:numPr>
        <w:ind w:left="360"/>
        <w:rPr>
          <w:rFonts w:ascii="Gill Sans MT" w:hAnsi="Gill Sans MT"/>
          <w:b/>
          <w:bCs/>
          <w:sz w:val="24"/>
          <w:szCs w:val="24"/>
        </w:rPr>
        <w:pPrChange w:id="5" w:author="Frank Asirifi" w:date="2021-11-23T14:11:00Z">
          <w:pPr/>
        </w:pPrChange>
      </w:pPr>
      <w:r w:rsidRPr="007640EC">
        <w:rPr>
          <w:rFonts w:ascii="Gill Sans MT" w:hAnsi="Gill Sans MT"/>
          <w:b/>
          <w:bCs/>
          <w:sz w:val="24"/>
          <w:szCs w:val="24"/>
        </w:rPr>
        <w:t>Introduction</w:t>
      </w:r>
    </w:p>
    <w:p w14:paraId="44364BF1" w14:textId="21D373E4" w:rsidR="00923BEE" w:rsidRPr="007640EC" w:rsidRDefault="007640EC">
      <w:pPr>
        <w:spacing w:line="360" w:lineRule="auto"/>
        <w:jc w:val="both"/>
        <w:rPr>
          <w:rFonts w:ascii="Gill Sans MT" w:hAnsi="Gill Sans MT"/>
          <w:sz w:val="24"/>
          <w:szCs w:val="24"/>
        </w:rPr>
        <w:pPrChange w:id="6" w:author="Frank Asirifi Otchere" w:date="2021-10-21T14:56:00Z">
          <w:pPr>
            <w:jc w:val="both"/>
          </w:pPr>
        </w:pPrChange>
      </w:pPr>
      <w:r w:rsidRPr="007640EC">
        <w:rPr>
          <w:rFonts w:ascii="Gill Sans MT" w:hAnsi="Gill Sans MT"/>
          <w:sz w:val="24"/>
          <w:szCs w:val="24"/>
        </w:rPr>
        <w:t xml:space="preserve">System disturbances in power systems are often triggered by an initial fault. This initial fault then escalates due to cascaded tripping of other power system equipment which then spreads </w:t>
      </w:r>
      <w:r w:rsidR="00DE5FAD">
        <w:rPr>
          <w:rFonts w:ascii="Gill Sans MT" w:hAnsi="Gill Sans MT"/>
          <w:sz w:val="24"/>
          <w:szCs w:val="24"/>
        </w:rPr>
        <w:t>across</w:t>
      </w:r>
      <w:r w:rsidRPr="007640EC">
        <w:rPr>
          <w:rFonts w:ascii="Gill Sans MT" w:hAnsi="Gill Sans MT"/>
          <w:sz w:val="24"/>
          <w:szCs w:val="24"/>
        </w:rPr>
        <w:t xml:space="preserve"> the system through the combined effect of </w:t>
      </w:r>
      <w:r w:rsidR="002B28AF">
        <w:rPr>
          <w:rFonts w:ascii="Gill Sans MT" w:hAnsi="Gill Sans MT"/>
          <w:sz w:val="24"/>
          <w:szCs w:val="24"/>
        </w:rPr>
        <w:t xml:space="preserve">inadequate generation/load balance, instability, </w:t>
      </w:r>
      <w:r w:rsidRPr="007640EC">
        <w:rPr>
          <w:rFonts w:ascii="Gill Sans MT" w:hAnsi="Gill Sans MT"/>
          <w:sz w:val="24"/>
          <w:szCs w:val="24"/>
        </w:rPr>
        <w:t>equipment malfunction</w:t>
      </w:r>
      <w:r w:rsidR="002A19C0">
        <w:rPr>
          <w:rFonts w:ascii="Gill Sans MT" w:hAnsi="Gill Sans MT"/>
          <w:sz w:val="24"/>
          <w:szCs w:val="24"/>
        </w:rPr>
        <w:t>,</w:t>
      </w:r>
      <w:r w:rsidRPr="007640EC">
        <w:rPr>
          <w:rFonts w:ascii="Gill Sans MT" w:hAnsi="Gill Sans MT"/>
          <w:sz w:val="24"/>
          <w:szCs w:val="24"/>
        </w:rPr>
        <w:t xml:space="preserve"> improper operation, human </w:t>
      </w:r>
      <w:r w:rsidR="002A19C0">
        <w:rPr>
          <w:rFonts w:ascii="Gill Sans MT" w:hAnsi="Gill Sans MT"/>
          <w:sz w:val="24"/>
          <w:szCs w:val="24"/>
        </w:rPr>
        <w:t>error</w:t>
      </w:r>
      <w:r w:rsidRPr="007640EC">
        <w:rPr>
          <w:rFonts w:ascii="Gill Sans MT" w:hAnsi="Gill Sans MT"/>
          <w:sz w:val="24"/>
          <w:szCs w:val="24"/>
        </w:rPr>
        <w:t>, etc.</w:t>
      </w:r>
    </w:p>
    <w:p w14:paraId="667231C8" w14:textId="0219EC52" w:rsidR="007640EC" w:rsidRPr="007640EC" w:rsidRDefault="00DE5FAD">
      <w:pPr>
        <w:spacing w:line="360" w:lineRule="auto"/>
        <w:jc w:val="both"/>
        <w:rPr>
          <w:rFonts w:ascii="Gill Sans MT" w:hAnsi="Gill Sans MT"/>
          <w:sz w:val="24"/>
          <w:szCs w:val="24"/>
        </w:rPr>
        <w:pPrChange w:id="7" w:author="Frank Asirifi Otchere" w:date="2021-10-21T14:56:00Z">
          <w:pPr>
            <w:jc w:val="both"/>
          </w:pPr>
        </w:pPrChange>
      </w:pPr>
      <w:r>
        <w:rPr>
          <w:rFonts w:ascii="Gill Sans MT" w:hAnsi="Gill Sans MT"/>
          <w:sz w:val="24"/>
          <w:szCs w:val="24"/>
        </w:rPr>
        <w:t>Following a system disturbance, all effort</w:t>
      </w:r>
      <w:r w:rsidR="00DD34EB">
        <w:rPr>
          <w:rFonts w:ascii="Gill Sans MT" w:hAnsi="Gill Sans MT"/>
          <w:sz w:val="24"/>
          <w:szCs w:val="24"/>
        </w:rPr>
        <w:t>s</w:t>
      </w:r>
      <w:r>
        <w:rPr>
          <w:rFonts w:ascii="Gill Sans MT" w:hAnsi="Gill Sans MT"/>
          <w:sz w:val="24"/>
          <w:szCs w:val="24"/>
        </w:rPr>
        <w:t xml:space="preserve"> must be geared towards quickly assessing the situation and systematically returning the system into its normal state of operation.</w:t>
      </w:r>
    </w:p>
    <w:p w14:paraId="3D730F2C" w14:textId="02F2D7FD" w:rsidR="00DD34EB" w:rsidRDefault="00DD34EB">
      <w:pPr>
        <w:spacing w:line="360" w:lineRule="auto"/>
        <w:jc w:val="both"/>
        <w:rPr>
          <w:rFonts w:ascii="Gill Sans MT" w:hAnsi="Gill Sans MT"/>
          <w:b/>
          <w:bCs/>
          <w:sz w:val="24"/>
          <w:szCs w:val="24"/>
        </w:rPr>
        <w:pPrChange w:id="8" w:author="Frank Asirifi Otchere" w:date="2021-10-21T14:56:00Z">
          <w:pPr>
            <w:jc w:val="both"/>
          </w:pPr>
        </w:pPrChange>
      </w:pPr>
    </w:p>
    <w:p w14:paraId="3954C14E" w14:textId="480AF67D" w:rsidR="001E008B" w:rsidRDefault="001E008B" w:rsidP="008E02E5">
      <w:pPr>
        <w:pStyle w:val="ListParagraph"/>
        <w:numPr>
          <w:ilvl w:val="0"/>
          <w:numId w:val="9"/>
        </w:numPr>
        <w:ind w:left="360"/>
        <w:rPr>
          <w:rFonts w:ascii="Gill Sans MT" w:hAnsi="Gill Sans MT"/>
          <w:b/>
          <w:bCs/>
          <w:sz w:val="24"/>
          <w:szCs w:val="24"/>
        </w:rPr>
        <w:pPrChange w:id="9" w:author="Frank Asirifi" w:date="2021-11-23T14:11:00Z">
          <w:pPr>
            <w:jc w:val="both"/>
          </w:pPr>
        </w:pPrChange>
      </w:pPr>
      <w:r>
        <w:rPr>
          <w:rFonts w:ascii="Gill Sans MT" w:hAnsi="Gill Sans MT"/>
          <w:b/>
          <w:bCs/>
          <w:sz w:val="24"/>
          <w:szCs w:val="24"/>
        </w:rPr>
        <w:t>Definitions</w:t>
      </w:r>
    </w:p>
    <w:p w14:paraId="065EC3F4" w14:textId="305A1FB5" w:rsidR="0025125E" w:rsidRDefault="0025125E">
      <w:pPr>
        <w:spacing w:line="360" w:lineRule="auto"/>
        <w:ind w:left="720"/>
        <w:jc w:val="both"/>
        <w:rPr>
          <w:ins w:id="10" w:author="Frank Asirifi Otchere" w:date="2021-11-23T14:40:00Z"/>
          <w:rFonts w:ascii="Gill Sans MT" w:hAnsi="Gill Sans MT"/>
          <w:sz w:val="24"/>
          <w:szCs w:val="24"/>
          <w:u w:val="single"/>
        </w:rPr>
      </w:pPr>
      <w:ins w:id="11" w:author="Frank Asirifi Otchere" w:date="2021-11-23T14:38:00Z">
        <w:r>
          <w:rPr>
            <w:rFonts w:ascii="Gill Sans MT" w:hAnsi="Gill Sans MT"/>
            <w:i/>
            <w:iCs/>
            <w:sz w:val="24"/>
            <w:szCs w:val="24"/>
            <w:u w:val="single"/>
          </w:rPr>
          <w:t xml:space="preserve">Normal State: </w:t>
        </w:r>
      </w:ins>
      <w:ins w:id="12" w:author="Frank Asirifi Otchere" w:date="2021-11-23T14:39:00Z">
        <w:r w:rsidRPr="005E1500">
          <w:rPr>
            <w:rFonts w:ascii="Gill Sans MT" w:hAnsi="Gill Sans MT"/>
            <w:sz w:val="24"/>
            <w:szCs w:val="24"/>
            <w:rPrChange w:id="13" w:author="Frank Asirifi Otchere" w:date="2021-11-23T14:40:00Z">
              <w:rPr>
                <w:rFonts w:ascii="Gill Sans MT" w:hAnsi="Gill Sans MT"/>
                <w:sz w:val="24"/>
                <w:szCs w:val="24"/>
                <w:u w:val="single"/>
              </w:rPr>
            </w:rPrChange>
          </w:rPr>
          <w:t xml:space="preserve">The Power System </w:t>
        </w:r>
        <w:proofErr w:type="gramStart"/>
        <w:r w:rsidRPr="005E1500">
          <w:rPr>
            <w:rFonts w:ascii="Gill Sans MT" w:hAnsi="Gill Sans MT"/>
            <w:sz w:val="24"/>
            <w:szCs w:val="24"/>
            <w:rPrChange w:id="14" w:author="Frank Asirifi Otchere" w:date="2021-11-23T14:40:00Z">
              <w:rPr>
                <w:rFonts w:ascii="Gill Sans MT" w:hAnsi="Gill Sans MT"/>
                <w:sz w:val="24"/>
                <w:szCs w:val="24"/>
                <w:u w:val="single"/>
              </w:rPr>
            </w:rPrChange>
          </w:rPr>
          <w:t>is considered to be</w:t>
        </w:r>
        <w:proofErr w:type="gramEnd"/>
        <w:r w:rsidRPr="005E1500">
          <w:rPr>
            <w:rFonts w:ascii="Gill Sans MT" w:hAnsi="Gill Sans MT"/>
            <w:sz w:val="24"/>
            <w:szCs w:val="24"/>
            <w:rPrChange w:id="15" w:author="Frank Asirifi Otchere" w:date="2021-11-23T14:40:00Z">
              <w:rPr>
                <w:rFonts w:ascii="Gill Sans MT" w:hAnsi="Gill Sans MT"/>
                <w:sz w:val="24"/>
                <w:szCs w:val="24"/>
                <w:u w:val="single"/>
              </w:rPr>
            </w:rPrChange>
          </w:rPr>
          <w:t xml:space="preserve"> operating in the Normal State when the following </w:t>
        </w:r>
        <w:r w:rsidR="005E1500" w:rsidRPr="005E1500">
          <w:rPr>
            <w:rFonts w:ascii="Gill Sans MT" w:hAnsi="Gill Sans MT"/>
            <w:sz w:val="24"/>
            <w:szCs w:val="24"/>
            <w:rPrChange w:id="16" w:author="Frank Asirifi Otchere" w:date="2021-11-23T14:40:00Z">
              <w:rPr>
                <w:rFonts w:ascii="Gill Sans MT" w:hAnsi="Gill Sans MT"/>
                <w:sz w:val="24"/>
                <w:szCs w:val="24"/>
                <w:u w:val="single"/>
              </w:rPr>
            </w:rPrChange>
          </w:rPr>
          <w:t>conditions are</w:t>
        </w:r>
        <w:r w:rsidR="005E1500">
          <w:rPr>
            <w:rFonts w:ascii="Gill Sans MT" w:hAnsi="Gill Sans MT"/>
            <w:sz w:val="24"/>
            <w:szCs w:val="24"/>
            <w:u w:val="single"/>
          </w:rPr>
          <w:t xml:space="preserve"> </w:t>
        </w:r>
      </w:ins>
      <w:ins w:id="17" w:author="Frank Asirifi Otchere" w:date="2021-11-23T14:40:00Z">
        <w:r w:rsidR="005E1500">
          <w:rPr>
            <w:rFonts w:ascii="Gill Sans MT" w:hAnsi="Gill Sans MT"/>
            <w:sz w:val="24"/>
            <w:szCs w:val="24"/>
            <w:u w:val="single"/>
          </w:rPr>
          <w:t>satisfied:</w:t>
        </w:r>
      </w:ins>
    </w:p>
    <w:p w14:paraId="0C7F303C" w14:textId="5664A7A7" w:rsidR="005E1500" w:rsidRPr="0050212F" w:rsidRDefault="005E1500" w:rsidP="0050212F">
      <w:pPr>
        <w:pStyle w:val="ListParagraph"/>
        <w:numPr>
          <w:ilvl w:val="0"/>
          <w:numId w:val="13"/>
        </w:numPr>
        <w:spacing w:line="360" w:lineRule="auto"/>
        <w:ind w:left="1260"/>
        <w:jc w:val="both"/>
        <w:rPr>
          <w:ins w:id="18" w:author="Frank Asirifi Otchere" w:date="2021-11-23T14:43:00Z"/>
          <w:rFonts w:ascii="Gill Sans MT" w:hAnsi="Gill Sans MT"/>
          <w:sz w:val="24"/>
          <w:szCs w:val="24"/>
          <w:rPrChange w:id="19" w:author="Frank Asirifi Otchere" w:date="2021-11-23T14:53:00Z">
            <w:rPr>
              <w:ins w:id="20" w:author="Frank Asirifi Otchere" w:date="2021-11-23T14:43:00Z"/>
              <w:rFonts w:ascii="TimesNewRoman" w:hAnsi="TimesNewRoman" w:cs="TimesNewRoman"/>
              <w:sz w:val="24"/>
              <w:szCs w:val="24"/>
            </w:rPr>
          </w:rPrChange>
        </w:rPr>
        <w:pPrChange w:id="21" w:author="Frank Asirifi Otchere" w:date="2021-11-23T14:54:00Z">
          <w:pPr>
            <w:pStyle w:val="ListParagraph"/>
            <w:numPr>
              <w:numId w:val="12"/>
            </w:numPr>
            <w:spacing w:line="360" w:lineRule="auto"/>
            <w:ind w:left="1440" w:hanging="360"/>
            <w:jc w:val="both"/>
          </w:pPr>
        </w:pPrChange>
      </w:pPr>
      <w:ins w:id="22" w:author="Frank Asirifi Otchere" w:date="2021-11-23T14:43:00Z">
        <w:r w:rsidRPr="0050212F">
          <w:rPr>
            <w:rFonts w:ascii="Gill Sans MT" w:hAnsi="Gill Sans MT"/>
            <w:sz w:val="24"/>
            <w:szCs w:val="24"/>
            <w:rPrChange w:id="23" w:author="Frank Asirifi Otchere" w:date="2021-11-23T14:53:00Z">
              <w:rPr>
                <w:rFonts w:ascii="TimesNewRoman" w:hAnsi="TimesNewRoman" w:cs="TimesNewRoman"/>
                <w:sz w:val="24"/>
                <w:szCs w:val="24"/>
              </w:rPr>
            </w:rPrChange>
          </w:rPr>
          <w:t>the system frequency is within the limits of 49.8Hz and 50.</w:t>
        </w:r>
        <w:proofErr w:type="gramStart"/>
        <w:r w:rsidRPr="0050212F">
          <w:rPr>
            <w:rFonts w:ascii="Gill Sans MT" w:hAnsi="Gill Sans MT"/>
            <w:sz w:val="24"/>
            <w:szCs w:val="24"/>
            <w:rPrChange w:id="24" w:author="Frank Asirifi Otchere" w:date="2021-11-23T14:53:00Z">
              <w:rPr>
                <w:rFonts w:ascii="TimesNewRoman" w:hAnsi="TimesNewRoman" w:cs="TimesNewRoman"/>
                <w:sz w:val="24"/>
                <w:szCs w:val="24"/>
              </w:rPr>
            </w:rPrChange>
          </w:rPr>
          <w:t>2Hz;</w:t>
        </w:r>
        <w:proofErr w:type="gramEnd"/>
      </w:ins>
    </w:p>
    <w:p w14:paraId="4A29FF19" w14:textId="77777777" w:rsidR="00DF5AC6" w:rsidRPr="0050212F" w:rsidRDefault="005E1500" w:rsidP="0050212F">
      <w:pPr>
        <w:pStyle w:val="ListParagraph"/>
        <w:numPr>
          <w:ilvl w:val="0"/>
          <w:numId w:val="13"/>
        </w:numPr>
        <w:spacing w:line="360" w:lineRule="auto"/>
        <w:ind w:left="1260"/>
        <w:jc w:val="both"/>
        <w:rPr>
          <w:ins w:id="25" w:author="Frank Asirifi Otchere" w:date="2021-11-23T14:45:00Z"/>
          <w:rFonts w:ascii="Gill Sans MT" w:hAnsi="Gill Sans MT"/>
          <w:sz w:val="24"/>
          <w:szCs w:val="24"/>
          <w:rPrChange w:id="26" w:author="Frank Asirifi Otchere" w:date="2021-11-23T14:53:00Z">
            <w:rPr>
              <w:ins w:id="27" w:author="Frank Asirifi Otchere" w:date="2021-11-23T14:45:00Z"/>
              <w:rFonts w:ascii="TimesNewRoman" w:hAnsi="TimesNewRoman" w:cs="TimesNewRoman"/>
              <w:sz w:val="24"/>
              <w:szCs w:val="24"/>
            </w:rPr>
          </w:rPrChange>
        </w:rPr>
        <w:pPrChange w:id="28" w:author="Frank Asirifi Otchere" w:date="2021-11-23T14:54:00Z">
          <w:pPr>
            <w:pStyle w:val="ListParagraph"/>
            <w:numPr>
              <w:numId w:val="12"/>
            </w:numPr>
            <w:autoSpaceDE w:val="0"/>
            <w:autoSpaceDN w:val="0"/>
            <w:adjustRightInd w:val="0"/>
            <w:spacing w:after="0" w:line="240" w:lineRule="auto"/>
            <w:ind w:left="1440" w:hanging="360"/>
            <w:jc w:val="both"/>
          </w:pPr>
        </w:pPrChange>
      </w:pPr>
      <w:ins w:id="29" w:author="Frank Asirifi Otchere" w:date="2021-11-23T14:44:00Z">
        <w:r w:rsidRPr="0050212F">
          <w:rPr>
            <w:rFonts w:ascii="Gill Sans MT" w:hAnsi="Gill Sans MT"/>
            <w:sz w:val="24"/>
            <w:szCs w:val="24"/>
            <w:rPrChange w:id="30" w:author="Frank Asirifi Otchere" w:date="2021-11-23T14:53:00Z">
              <w:rPr>
                <w:rFonts w:ascii="TimesNewRoman" w:hAnsi="TimesNewRoman" w:cs="TimesNewRoman"/>
                <w:sz w:val="24"/>
                <w:szCs w:val="24"/>
              </w:rPr>
            </w:rPrChange>
          </w:rPr>
          <w:t>voltages at all NITS buses are within ±5% of the</w:t>
        </w:r>
        <w:r w:rsidRPr="0050212F">
          <w:rPr>
            <w:rFonts w:ascii="Gill Sans MT" w:hAnsi="Gill Sans MT"/>
            <w:sz w:val="24"/>
            <w:szCs w:val="24"/>
            <w:rPrChange w:id="31" w:author="Frank Asirifi Otchere" w:date="2021-11-23T14:53:00Z">
              <w:rPr>
                <w:rFonts w:ascii="TimesNewRoman" w:hAnsi="TimesNewRoman" w:cs="TimesNewRoman"/>
                <w:sz w:val="24"/>
                <w:szCs w:val="24"/>
              </w:rPr>
            </w:rPrChange>
          </w:rPr>
          <w:t>ir</w:t>
        </w:r>
        <w:r w:rsidRPr="0050212F">
          <w:rPr>
            <w:rFonts w:ascii="Gill Sans MT" w:hAnsi="Gill Sans MT"/>
            <w:sz w:val="24"/>
            <w:szCs w:val="24"/>
            <w:rPrChange w:id="32" w:author="Frank Asirifi Otchere" w:date="2021-11-23T14:53:00Z">
              <w:rPr>
                <w:rFonts w:ascii="TimesNewRoman" w:hAnsi="TimesNewRoman" w:cs="TimesNewRoman"/>
                <w:sz w:val="24"/>
                <w:szCs w:val="24"/>
              </w:rPr>
            </w:rPrChange>
          </w:rPr>
          <w:t xml:space="preserve"> nominal </w:t>
        </w:r>
        <w:proofErr w:type="gramStart"/>
        <w:r w:rsidRPr="0050212F">
          <w:rPr>
            <w:rFonts w:ascii="Gill Sans MT" w:hAnsi="Gill Sans MT"/>
            <w:sz w:val="24"/>
            <w:szCs w:val="24"/>
            <w:rPrChange w:id="33" w:author="Frank Asirifi Otchere" w:date="2021-11-23T14:53:00Z">
              <w:rPr>
                <w:rFonts w:ascii="TimesNewRoman" w:hAnsi="TimesNewRoman" w:cs="TimesNewRoman"/>
                <w:sz w:val="24"/>
                <w:szCs w:val="24"/>
              </w:rPr>
            </w:rPrChange>
          </w:rPr>
          <w:t>value</w:t>
        </w:r>
        <w:r w:rsidRPr="0050212F">
          <w:rPr>
            <w:rFonts w:ascii="Gill Sans MT" w:hAnsi="Gill Sans MT"/>
            <w:sz w:val="24"/>
            <w:szCs w:val="24"/>
            <w:rPrChange w:id="34" w:author="Frank Asirifi Otchere" w:date="2021-11-23T14:53:00Z">
              <w:rPr>
                <w:rFonts w:ascii="TimesNewRoman" w:hAnsi="TimesNewRoman" w:cs="TimesNewRoman"/>
                <w:sz w:val="24"/>
                <w:szCs w:val="24"/>
              </w:rPr>
            </w:rPrChange>
          </w:rPr>
          <w:t>s</w:t>
        </w:r>
        <w:r w:rsidRPr="0050212F">
          <w:rPr>
            <w:rFonts w:ascii="Gill Sans MT" w:hAnsi="Gill Sans MT"/>
            <w:sz w:val="24"/>
            <w:szCs w:val="24"/>
            <w:rPrChange w:id="35" w:author="Frank Asirifi Otchere" w:date="2021-11-23T14:53:00Z">
              <w:rPr>
                <w:rFonts w:ascii="TimesNewRoman" w:hAnsi="TimesNewRoman" w:cs="TimesNewRoman"/>
                <w:sz w:val="24"/>
                <w:szCs w:val="24"/>
              </w:rPr>
            </w:rPrChange>
          </w:rPr>
          <w:t>;</w:t>
        </w:r>
      </w:ins>
      <w:proofErr w:type="gramEnd"/>
    </w:p>
    <w:p w14:paraId="4E1620F0" w14:textId="37EA0404" w:rsidR="00DF5AC6" w:rsidRPr="0050212F" w:rsidRDefault="00DF5AC6" w:rsidP="0050212F">
      <w:pPr>
        <w:pStyle w:val="ListParagraph"/>
        <w:numPr>
          <w:ilvl w:val="0"/>
          <w:numId w:val="13"/>
        </w:numPr>
        <w:spacing w:line="360" w:lineRule="auto"/>
        <w:ind w:left="1260"/>
        <w:jc w:val="both"/>
        <w:rPr>
          <w:ins w:id="36" w:author="Frank Asirifi Otchere" w:date="2021-11-23T14:46:00Z"/>
          <w:rFonts w:ascii="Gill Sans MT" w:hAnsi="Gill Sans MT"/>
          <w:sz w:val="24"/>
          <w:szCs w:val="24"/>
          <w:rPrChange w:id="37" w:author="Frank Asirifi Otchere" w:date="2021-11-23T14:53:00Z">
            <w:rPr>
              <w:ins w:id="38" w:author="Frank Asirifi Otchere" w:date="2021-11-23T14:46:00Z"/>
              <w:rFonts w:ascii="TimesNewRoman" w:hAnsi="TimesNewRoman" w:cs="TimesNewRoman"/>
              <w:sz w:val="24"/>
              <w:szCs w:val="24"/>
            </w:rPr>
          </w:rPrChange>
        </w:rPr>
        <w:pPrChange w:id="39" w:author="Frank Asirifi Otchere" w:date="2021-11-23T14:54:00Z">
          <w:pPr>
            <w:pStyle w:val="ListParagraph"/>
            <w:numPr>
              <w:numId w:val="12"/>
            </w:numPr>
            <w:autoSpaceDE w:val="0"/>
            <w:autoSpaceDN w:val="0"/>
            <w:adjustRightInd w:val="0"/>
            <w:spacing w:after="0" w:line="360" w:lineRule="auto"/>
            <w:ind w:left="1440" w:hanging="360"/>
            <w:jc w:val="both"/>
          </w:pPr>
        </w:pPrChange>
      </w:pPr>
      <w:ins w:id="40" w:author="Frank Asirifi Otchere" w:date="2021-11-23T14:45:00Z">
        <w:r w:rsidRPr="0050212F">
          <w:rPr>
            <w:rFonts w:ascii="Gill Sans MT" w:hAnsi="Gill Sans MT"/>
            <w:sz w:val="24"/>
            <w:szCs w:val="24"/>
            <w:rPrChange w:id="41" w:author="Frank Asirifi Otchere" w:date="2021-11-23T14:53:00Z">
              <w:rPr>
                <w:rFonts w:ascii="TimesNewRoman" w:hAnsi="TimesNewRoman" w:cs="TimesNewRoman"/>
                <w:sz w:val="24"/>
                <w:szCs w:val="24"/>
              </w:rPr>
            </w:rPrChange>
          </w:rPr>
          <w:t>all transmission circuits and substation equipment are load</w:t>
        </w:r>
        <w:r w:rsidRPr="0050212F">
          <w:rPr>
            <w:rFonts w:ascii="Gill Sans MT" w:hAnsi="Gill Sans MT"/>
            <w:sz w:val="24"/>
            <w:szCs w:val="24"/>
            <w:rPrChange w:id="42" w:author="Frank Asirifi Otchere" w:date="2021-11-23T14:53:00Z">
              <w:rPr>
                <w:rFonts w:ascii="TimesNewRoman" w:hAnsi="TimesNewRoman" w:cs="TimesNewRoman"/>
                <w:sz w:val="24"/>
                <w:szCs w:val="24"/>
              </w:rPr>
            </w:rPrChange>
          </w:rPr>
          <w:t>ed</w:t>
        </w:r>
        <w:r w:rsidRPr="0050212F">
          <w:rPr>
            <w:rFonts w:ascii="Gill Sans MT" w:hAnsi="Gill Sans MT"/>
            <w:sz w:val="24"/>
            <w:szCs w:val="24"/>
            <w:rPrChange w:id="43" w:author="Frank Asirifi Otchere" w:date="2021-11-23T14:53:00Z">
              <w:rPr>
                <w:rFonts w:ascii="TimesNewRoman" w:hAnsi="TimesNewRoman" w:cs="TimesNewRoman"/>
                <w:sz w:val="24"/>
                <w:szCs w:val="24"/>
              </w:rPr>
            </w:rPrChange>
          </w:rPr>
          <w:t xml:space="preserve"> below 85% of</w:t>
        </w:r>
        <w:r w:rsidRPr="0050212F">
          <w:rPr>
            <w:rFonts w:ascii="Gill Sans MT" w:hAnsi="Gill Sans MT"/>
            <w:sz w:val="24"/>
            <w:szCs w:val="24"/>
            <w:rPrChange w:id="44" w:author="Frank Asirifi Otchere" w:date="2021-11-23T14:53:00Z">
              <w:rPr>
                <w:rFonts w:ascii="TimesNewRoman" w:hAnsi="TimesNewRoman" w:cs="TimesNewRoman"/>
                <w:sz w:val="24"/>
                <w:szCs w:val="24"/>
              </w:rPr>
            </w:rPrChange>
          </w:rPr>
          <w:t xml:space="preserve"> </w:t>
        </w:r>
        <w:r w:rsidRPr="0050212F">
          <w:rPr>
            <w:rFonts w:ascii="Gill Sans MT" w:hAnsi="Gill Sans MT"/>
            <w:sz w:val="24"/>
            <w:szCs w:val="24"/>
            <w:rPrChange w:id="45" w:author="Frank Asirifi Otchere" w:date="2021-11-23T14:53:00Z">
              <w:rPr>
                <w:rFonts w:ascii="TimesNewRoman" w:hAnsi="TimesNewRoman" w:cs="TimesNewRoman"/>
                <w:sz w:val="24"/>
                <w:szCs w:val="24"/>
              </w:rPr>
            </w:rPrChange>
          </w:rPr>
          <w:t xml:space="preserve">their continuous </w:t>
        </w:r>
        <w:proofErr w:type="gramStart"/>
        <w:r w:rsidRPr="0050212F">
          <w:rPr>
            <w:rFonts w:ascii="Gill Sans MT" w:hAnsi="Gill Sans MT"/>
            <w:sz w:val="24"/>
            <w:szCs w:val="24"/>
            <w:rPrChange w:id="46" w:author="Frank Asirifi Otchere" w:date="2021-11-23T14:53:00Z">
              <w:rPr>
                <w:rFonts w:ascii="TimesNewRoman" w:hAnsi="TimesNewRoman" w:cs="TimesNewRoman"/>
                <w:sz w:val="24"/>
                <w:szCs w:val="24"/>
              </w:rPr>
            </w:rPrChange>
          </w:rPr>
          <w:t>ratings;</w:t>
        </w:r>
      </w:ins>
      <w:proofErr w:type="gramEnd"/>
    </w:p>
    <w:p w14:paraId="54176E99" w14:textId="77777777" w:rsidR="00DF5AC6" w:rsidRPr="0050212F" w:rsidRDefault="00DF5AC6" w:rsidP="0050212F">
      <w:pPr>
        <w:pStyle w:val="ListParagraph"/>
        <w:numPr>
          <w:ilvl w:val="0"/>
          <w:numId w:val="13"/>
        </w:numPr>
        <w:spacing w:line="360" w:lineRule="auto"/>
        <w:ind w:left="1260"/>
        <w:jc w:val="both"/>
        <w:rPr>
          <w:ins w:id="47" w:author="Frank Asirifi Otchere" w:date="2021-11-23T14:48:00Z"/>
          <w:rFonts w:ascii="Gill Sans MT" w:hAnsi="Gill Sans MT"/>
          <w:sz w:val="24"/>
          <w:szCs w:val="24"/>
          <w:rPrChange w:id="48" w:author="Frank Asirifi Otchere" w:date="2021-11-23T14:53:00Z">
            <w:rPr>
              <w:ins w:id="49" w:author="Frank Asirifi Otchere" w:date="2021-11-23T14:48:00Z"/>
              <w:rFonts w:ascii="TimesNewRoman" w:hAnsi="TimesNewRoman" w:cs="TimesNewRoman"/>
              <w:sz w:val="24"/>
              <w:szCs w:val="24"/>
            </w:rPr>
          </w:rPrChange>
        </w:rPr>
        <w:pPrChange w:id="50" w:author="Frank Asirifi Otchere" w:date="2021-11-23T14:54:00Z">
          <w:pPr>
            <w:pStyle w:val="ListParagraph"/>
            <w:numPr>
              <w:numId w:val="12"/>
            </w:numPr>
            <w:autoSpaceDE w:val="0"/>
            <w:autoSpaceDN w:val="0"/>
            <w:adjustRightInd w:val="0"/>
            <w:spacing w:after="0" w:line="360" w:lineRule="auto"/>
            <w:ind w:left="1440" w:hanging="360"/>
            <w:jc w:val="both"/>
          </w:pPr>
        </w:pPrChange>
      </w:pPr>
      <w:ins w:id="51" w:author="Frank Asirifi Otchere" w:date="2021-11-23T14:46:00Z">
        <w:r w:rsidRPr="0050212F">
          <w:rPr>
            <w:rFonts w:ascii="Gill Sans MT" w:hAnsi="Gill Sans MT"/>
            <w:sz w:val="24"/>
            <w:szCs w:val="24"/>
            <w:rPrChange w:id="52" w:author="Frank Asirifi Otchere" w:date="2021-11-23T14:53:00Z">
              <w:rPr>
                <w:rFonts w:ascii="TimesNewRoman" w:hAnsi="TimesNewRoman" w:cs="TimesNewRoman"/>
                <w:sz w:val="24"/>
                <w:szCs w:val="24"/>
              </w:rPr>
            </w:rPrChange>
          </w:rPr>
          <w:t>all interconnection t</w:t>
        </w:r>
      </w:ins>
      <w:ins w:id="53" w:author="Frank Asirifi Otchere" w:date="2021-11-23T14:47:00Z">
        <w:r w:rsidRPr="0050212F">
          <w:rPr>
            <w:rFonts w:ascii="Gill Sans MT" w:hAnsi="Gill Sans MT"/>
            <w:sz w:val="24"/>
            <w:szCs w:val="24"/>
            <w:rPrChange w:id="54" w:author="Frank Asirifi Otchere" w:date="2021-11-23T14:53:00Z">
              <w:rPr>
                <w:rFonts w:ascii="TimesNewRoman" w:hAnsi="TimesNewRoman" w:cs="TimesNewRoman"/>
                <w:sz w:val="24"/>
                <w:szCs w:val="24"/>
              </w:rPr>
            </w:rPrChange>
          </w:rPr>
          <w:t>ie-</w:t>
        </w:r>
      </w:ins>
      <w:ins w:id="55" w:author="Frank Asirifi Otchere" w:date="2021-11-23T14:46:00Z">
        <w:r w:rsidRPr="0050212F">
          <w:rPr>
            <w:rFonts w:ascii="Gill Sans MT" w:hAnsi="Gill Sans MT"/>
            <w:sz w:val="24"/>
            <w:szCs w:val="24"/>
            <w:rPrChange w:id="56" w:author="Frank Asirifi Otchere" w:date="2021-11-23T14:53:00Z">
              <w:rPr>
                <w:rFonts w:ascii="TimesNewRoman" w:hAnsi="TimesNewRoman" w:cs="TimesNewRoman"/>
                <w:sz w:val="24"/>
                <w:szCs w:val="24"/>
              </w:rPr>
            </w:rPrChange>
          </w:rPr>
          <w:t>lines are operated within their ratings;</w:t>
        </w:r>
      </w:ins>
      <w:ins w:id="57" w:author="Frank Asirifi Otchere" w:date="2021-11-23T14:48:00Z">
        <w:r w:rsidRPr="0050212F">
          <w:rPr>
            <w:rFonts w:ascii="Gill Sans MT" w:hAnsi="Gill Sans MT"/>
            <w:sz w:val="24"/>
            <w:szCs w:val="24"/>
            <w:rPrChange w:id="58" w:author="Frank Asirifi Otchere" w:date="2021-11-23T14:53:00Z">
              <w:rPr>
                <w:rFonts w:ascii="TimesNewRoman" w:hAnsi="TimesNewRoman" w:cs="TimesNewRoman"/>
                <w:sz w:val="24"/>
                <w:szCs w:val="24"/>
              </w:rPr>
            </w:rPrChange>
          </w:rPr>
          <w:t xml:space="preserve"> and</w:t>
        </w:r>
      </w:ins>
    </w:p>
    <w:p w14:paraId="36338299" w14:textId="2C14EBFF" w:rsidR="00DF5AC6" w:rsidRPr="00EF4833" w:rsidRDefault="00DF5AC6" w:rsidP="00EF4833">
      <w:pPr>
        <w:pStyle w:val="ListParagraph"/>
        <w:numPr>
          <w:ilvl w:val="0"/>
          <w:numId w:val="13"/>
        </w:numPr>
        <w:spacing w:line="360" w:lineRule="auto"/>
        <w:ind w:left="1260"/>
        <w:jc w:val="both"/>
        <w:rPr>
          <w:ins w:id="59" w:author="Frank Asirifi Otchere" w:date="2021-11-23T14:48:00Z"/>
          <w:rFonts w:ascii="Gill Sans MT" w:hAnsi="Gill Sans MT"/>
          <w:sz w:val="24"/>
          <w:szCs w:val="24"/>
          <w:rPrChange w:id="60" w:author="Frank Asirifi Otchere" w:date="2021-11-23T14:57:00Z">
            <w:rPr>
              <w:ins w:id="61" w:author="Frank Asirifi Otchere" w:date="2021-11-23T14:48:00Z"/>
              <w:rFonts w:ascii="TimesNewRoman" w:hAnsi="TimesNewRoman" w:cs="TimesNewRoman"/>
              <w:sz w:val="24"/>
              <w:szCs w:val="24"/>
            </w:rPr>
          </w:rPrChange>
        </w:rPr>
        <w:pPrChange w:id="62" w:author="Frank Asirifi Otchere" w:date="2021-11-23T14:57:00Z">
          <w:pPr>
            <w:pStyle w:val="ListParagraph"/>
            <w:numPr>
              <w:numId w:val="12"/>
            </w:numPr>
            <w:autoSpaceDE w:val="0"/>
            <w:autoSpaceDN w:val="0"/>
            <w:adjustRightInd w:val="0"/>
            <w:spacing w:after="0" w:line="240" w:lineRule="auto"/>
            <w:ind w:left="1440" w:hanging="360"/>
            <w:jc w:val="both"/>
          </w:pPr>
        </w:pPrChange>
      </w:pPr>
      <w:ins w:id="63" w:author="Frank Asirifi Otchere" w:date="2021-11-23T14:48:00Z">
        <w:r w:rsidRPr="00EF4833">
          <w:rPr>
            <w:rFonts w:ascii="Gill Sans MT" w:hAnsi="Gill Sans MT"/>
            <w:sz w:val="24"/>
            <w:szCs w:val="24"/>
            <w:rPrChange w:id="64" w:author="Frank Asirifi Otchere" w:date="2021-11-23T14:57:00Z">
              <w:rPr/>
            </w:rPrChange>
          </w:rPr>
          <w:t xml:space="preserve">the NITS </w:t>
        </w:r>
      </w:ins>
      <w:ins w:id="65" w:author="Frank Asirifi Otchere" w:date="2021-11-23T14:52:00Z">
        <w:r w:rsidR="0050212F" w:rsidRPr="00EF4833">
          <w:rPr>
            <w:rFonts w:ascii="Gill Sans MT" w:hAnsi="Gill Sans MT"/>
            <w:sz w:val="24"/>
            <w:szCs w:val="24"/>
            <w:rPrChange w:id="66" w:author="Frank Asirifi Otchere" w:date="2021-11-23T14:57:00Z">
              <w:rPr>
                <w:rFonts w:ascii="TimesNewRoman" w:hAnsi="TimesNewRoman" w:cs="TimesNewRoman"/>
                <w:sz w:val="24"/>
                <w:szCs w:val="24"/>
              </w:rPr>
            </w:rPrChange>
          </w:rPr>
          <w:t xml:space="preserve">is </w:t>
        </w:r>
      </w:ins>
      <w:ins w:id="67" w:author="Frank Asirifi Otchere" w:date="2021-11-23T14:48:00Z">
        <w:r w:rsidRPr="00EF4833">
          <w:rPr>
            <w:rFonts w:ascii="Gill Sans MT" w:hAnsi="Gill Sans MT"/>
            <w:sz w:val="24"/>
            <w:szCs w:val="24"/>
            <w:rPrChange w:id="68" w:author="Frank Asirifi Otchere" w:date="2021-11-23T14:57:00Z">
              <w:rPr/>
            </w:rPrChange>
          </w:rPr>
          <w:t>configur</w:t>
        </w:r>
      </w:ins>
      <w:ins w:id="69" w:author="Frank Asirifi Otchere" w:date="2021-11-23T14:52:00Z">
        <w:r w:rsidR="0050212F" w:rsidRPr="00EF4833">
          <w:rPr>
            <w:rFonts w:ascii="Gill Sans MT" w:hAnsi="Gill Sans MT"/>
            <w:sz w:val="24"/>
            <w:szCs w:val="24"/>
            <w:rPrChange w:id="70" w:author="Frank Asirifi Otchere" w:date="2021-11-23T14:57:00Z">
              <w:rPr>
                <w:rFonts w:ascii="TimesNewRoman" w:hAnsi="TimesNewRoman" w:cs="TimesNewRoman"/>
                <w:sz w:val="24"/>
                <w:szCs w:val="24"/>
              </w:rPr>
            </w:rPrChange>
          </w:rPr>
          <w:t xml:space="preserve">ed </w:t>
        </w:r>
      </w:ins>
      <w:ins w:id="71" w:author="Frank Asirifi Otchere" w:date="2021-11-23T14:48:00Z">
        <w:r w:rsidRPr="00EF4833">
          <w:rPr>
            <w:rFonts w:ascii="Gill Sans MT" w:hAnsi="Gill Sans MT"/>
            <w:sz w:val="24"/>
            <w:szCs w:val="24"/>
            <w:rPrChange w:id="72" w:author="Frank Asirifi Otchere" w:date="2021-11-23T14:57:00Z">
              <w:rPr/>
            </w:rPrChange>
          </w:rPr>
          <w:t xml:space="preserve">such that </w:t>
        </w:r>
      </w:ins>
      <w:ins w:id="73" w:author="Frank Asirifi Otchere" w:date="2021-11-23T14:50:00Z">
        <w:r w:rsidR="0050212F" w:rsidRPr="00EF4833">
          <w:rPr>
            <w:rFonts w:ascii="Gill Sans MT" w:hAnsi="Gill Sans MT"/>
            <w:sz w:val="24"/>
            <w:szCs w:val="24"/>
            <w:rPrChange w:id="74" w:author="Frank Asirifi Otchere" w:date="2021-11-23T14:57:00Z">
              <w:rPr>
                <w:rFonts w:ascii="TimesNewRoman" w:hAnsi="TimesNewRoman" w:cs="TimesNewRoman"/>
                <w:sz w:val="24"/>
                <w:szCs w:val="24"/>
              </w:rPr>
            </w:rPrChange>
          </w:rPr>
          <w:t xml:space="preserve">it </w:t>
        </w:r>
      </w:ins>
      <w:ins w:id="75" w:author="Frank Asirifi Otchere" w:date="2021-11-23T14:51:00Z">
        <w:r w:rsidR="0050212F" w:rsidRPr="00EF4833">
          <w:rPr>
            <w:rFonts w:ascii="Gill Sans MT" w:hAnsi="Gill Sans MT"/>
            <w:sz w:val="24"/>
            <w:szCs w:val="24"/>
            <w:rPrChange w:id="76" w:author="Frank Asirifi Otchere" w:date="2021-11-23T14:57:00Z">
              <w:rPr>
                <w:rFonts w:ascii="TimesNewRoman" w:hAnsi="TimesNewRoman" w:cs="TimesNewRoman"/>
                <w:sz w:val="24"/>
                <w:szCs w:val="24"/>
              </w:rPr>
            </w:rPrChange>
          </w:rPr>
          <w:t>can</w:t>
        </w:r>
      </w:ins>
      <w:ins w:id="77" w:author="Frank Asirifi Otchere" w:date="2021-11-23T14:50:00Z">
        <w:r w:rsidR="0050212F" w:rsidRPr="00EF4833">
          <w:rPr>
            <w:rFonts w:ascii="Gill Sans MT" w:hAnsi="Gill Sans MT"/>
            <w:sz w:val="24"/>
            <w:szCs w:val="24"/>
            <w:rPrChange w:id="78" w:author="Frank Asirifi Otchere" w:date="2021-11-23T14:57:00Z">
              <w:rPr>
                <w:rFonts w:ascii="TimesNewRoman" w:hAnsi="TimesNewRoman" w:cs="TimesNewRoman"/>
                <w:sz w:val="24"/>
                <w:szCs w:val="24"/>
              </w:rPr>
            </w:rPrChange>
          </w:rPr>
          <w:t xml:space="preserve"> remain secure </w:t>
        </w:r>
      </w:ins>
      <w:ins w:id="79" w:author="Frank Asirifi Otchere" w:date="2021-11-23T14:51:00Z">
        <w:r w:rsidR="0050212F" w:rsidRPr="00EF4833">
          <w:rPr>
            <w:rFonts w:ascii="Gill Sans MT" w:hAnsi="Gill Sans MT"/>
            <w:sz w:val="24"/>
            <w:szCs w:val="24"/>
            <w:rPrChange w:id="80" w:author="Frank Asirifi Otchere" w:date="2021-11-23T14:57:00Z">
              <w:rPr>
                <w:rFonts w:ascii="TimesNewRoman" w:hAnsi="TimesNewRoman" w:cs="TimesNewRoman"/>
                <w:sz w:val="24"/>
                <w:szCs w:val="24"/>
              </w:rPr>
            </w:rPrChange>
          </w:rPr>
          <w:t>in the event of</w:t>
        </w:r>
      </w:ins>
      <w:ins w:id="81" w:author="Frank Asirifi Otchere" w:date="2021-11-23T14:50:00Z">
        <w:r w:rsidR="0050212F" w:rsidRPr="00EF4833">
          <w:rPr>
            <w:rFonts w:ascii="Gill Sans MT" w:hAnsi="Gill Sans MT"/>
            <w:sz w:val="24"/>
            <w:szCs w:val="24"/>
            <w:rPrChange w:id="82" w:author="Frank Asirifi Otchere" w:date="2021-11-23T14:57:00Z">
              <w:rPr>
                <w:rFonts w:ascii="TimesNewRoman" w:hAnsi="TimesNewRoman" w:cs="TimesNewRoman"/>
                <w:sz w:val="24"/>
                <w:szCs w:val="24"/>
              </w:rPr>
            </w:rPrChange>
          </w:rPr>
          <w:t xml:space="preserve"> an</w:t>
        </w:r>
        <w:r w:rsidR="0050212F" w:rsidRPr="00EF4833">
          <w:rPr>
            <w:rFonts w:ascii="Gill Sans MT" w:hAnsi="Gill Sans MT"/>
            <w:sz w:val="24"/>
            <w:szCs w:val="24"/>
            <w:rPrChange w:id="83" w:author="Frank Asirifi Otchere" w:date="2021-11-23T14:57:00Z">
              <w:rPr>
                <w:rFonts w:ascii="TimesNewRoman" w:hAnsi="TimesNewRoman" w:cs="TimesNewRoman"/>
                <w:sz w:val="24"/>
                <w:szCs w:val="24"/>
              </w:rPr>
            </w:rPrChange>
          </w:rPr>
          <w:t>y</w:t>
        </w:r>
        <w:r w:rsidR="0050212F" w:rsidRPr="00EF4833">
          <w:rPr>
            <w:rFonts w:ascii="Gill Sans MT" w:hAnsi="Gill Sans MT"/>
            <w:sz w:val="24"/>
            <w:szCs w:val="24"/>
            <w:rPrChange w:id="84" w:author="Frank Asirifi Otchere" w:date="2021-11-23T14:57:00Z">
              <w:rPr>
                <w:rFonts w:ascii="TimesNewRoman" w:hAnsi="TimesNewRoman" w:cs="TimesNewRoman"/>
                <w:sz w:val="24"/>
                <w:szCs w:val="24"/>
              </w:rPr>
            </w:rPrChange>
          </w:rPr>
          <w:t xml:space="preserve"> potential N-1 contingency event</w:t>
        </w:r>
      </w:ins>
      <w:ins w:id="85" w:author="Frank Asirifi Otchere" w:date="2021-11-23T14:48:00Z">
        <w:r w:rsidRPr="00EF4833">
          <w:rPr>
            <w:rFonts w:ascii="Gill Sans MT" w:hAnsi="Gill Sans MT"/>
            <w:sz w:val="24"/>
            <w:szCs w:val="24"/>
            <w:rPrChange w:id="86" w:author="Frank Asirifi Otchere" w:date="2021-11-23T14:57:00Z">
              <w:rPr/>
            </w:rPrChange>
          </w:rPr>
          <w:t>.</w:t>
        </w:r>
      </w:ins>
    </w:p>
    <w:p w14:paraId="2EB859CE" w14:textId="77777777" w:rsidR="00DF5AC6" w:rsidRPr="00DF5AC6" w:rsidRDefault="00DF5AC6" w:rsidP="00DF5AC6">
      <w:pPr>
        <w:pStyle w:val="ListParagraph"/>
        <w:autoSpaceDE w:val="0"/>
        <w:autoSpaceDN w:val="0"/>
        <w:adjustRightInd w:val="0"/>
        <w:spacing w:after="0" w:line="240" w:lineRule="auto"/>
        <w:ind w:left="1440"/>
        <w:jc w:val="both"/>
        <w:rPr>
          <w:ins w:id="87" w:author="Frank Asirifi Otchere" w:date="2021-11-23T14:38:00Z"/>
          <w:rFonts w:ascii="TimesNewRoman" w:hAnsi="TimesNewRoman" w:cs="TimesNewRoman"/>
          <w:sz w:val="24"/>
          <w:szCs w:val="24"/>
          <w:rPrChange w:id="88" w:author="Frank Asirifi Otchere" w:date="2021-11-23T14:48:00Z">
            <w:rPr>
              <w:ins w:id="89" w:author="Frank Asirifi Otchere" w:date="2021-11-23T14:38:00Z"/>
              <w:rFonts w:ascii="Gill Sans MT" w:hAnsi="Gill Sans MT"/>
              <w:i/>
              <w:iCs/>
              <w:sz w:val="24"/>
              <w:szCs w:val="24"/>
              <w:u w:val="single"/>
            </w:rPr>
          </w:rPrChange>
        </w:rPr>
        <w:pPrChange w:id="90" w:author="Frank Asirifi Otchere" w:date="2021-11-23T14:49:00Z">
          <w:pPr>
            <w:spacing w:line="360" w:lineRule="auto"/>
            <w:ind w:left="720"/>
            <w:jc w:val="both"/>
          </w:pPr>
        </w:pPrChange>
      </w:pPr>
    </w:p>
    <w:p w14:paraId="679EEA55" w14:textId="361608DD" w:rsidR="001E008B" w:rsidRPr="001E008B" w:rsidRDefault="001E008B">
      <w:pPr>
        <w:spacing w:line="360" w:lineRule="auto"/>
        <w:ind w:left="720"/>
        <w:jc w:val="both"/>
        <w:rPr>
          <w:rFonts w:ascii="Gill Sans MT" w:hAnsi="Gill Sans MT"/>
          <w:sz w:val="24"/>
          <w:szCs w:val="24"/>
        </w:rPr>
        <w:pPrChange w:id="91" w:author="Frank Asirifi Otchere" w:date="2021-10-21T14:56:00Z">
          <w:pPr>
            <w:ind w:left="720"/>
            <w:jc w:val="both"/>
          </w:pPr>
        </w:pPrChange>
      </w:pPr>
      <w:r w:rsidRPr="001E008B">
        <w:rPr>
          <w:rFonts w:ascii="Gill Sans MT" w:hAnsi="Gill Sans MT"/>
          <w:i/>
          <w:iCs/>
          <w:sz w:val="24"/>
          <w:szCs w:val="24"/>
          <w:u w:val="single"/>
        </w:rPr>
        <w:lastRenderedPageBreak/>
        <w:t>System Disturbance</w:t>
      </w:r>
      <w:r w:rsidRPr="001E008B">
        <w:rPr>
          <w:rFonts w:ascii="Gill Sans MT" w:hAnsi="Gill Sans MT"/>
          <w:i/>
          <w:iCs/>
          <w:sz w:val="24"/>
          <w:szCs w:val="24"/>
        </w:rPr>
        <w:t>:</w:t>
      </w:r>
      <w:r>
        <w:rPr>
          <w:rFonts w:ascii="Gill Sans MT" w:hAnsi="Gill Sans MT"/>
          <w:sz w:val="24"/>
          <w:szCs w:val="24"/>
        </w:rPr>
        <w:t xml:space="preserve"> Refers to an incident which causes the power system to go out of its normal state of operation.</w:t>
      </w:r>
    </w:p>
    <w:p w14:paraId="1B9F7F65" w14:textId="3C396B39" w:rsidR="001E008B" w:rsidRPr="001E008B" w:rsidRDefault="001E008B">
      <w:pPr>
        <w:spacing w:line="360" w:lineRule="auto"/>
        <w:ind w:left="720"/>
        <w:jc w:val="both"/>
        <w:rPr>
          <w:rFonts w:ascii="Gill Sans MT" w:hAnsi="Gill Sans MT"/>
          <w:sz w:val="24"/>
          <w:szCs w:val="24"/>
        </w:rPr>
        <w:pPrChange w:id="92" w:author="Frank Asirifi Otchere" w:date="2021-10-21T14:56:00Z">
          <w:pPr>
            <w:ind w:left="720"/>
            <w:jc w:val="both"/>
          </w:pPr>
        </w:pPrChange>
      </w:pPr>
      <w:r w:rsidRPr="001E008B">
        <w:rPr>
          <w:rFonts w:ascii="Gill Sans MT" w:hAnsi="Gill Sans MT"/>
          <w:i/>
          <w:iCs/>
          <w:sz w:val="24"/>
          <w:szCs w:val="24"/>
          <w:u w:val="single"/>
        </w:rPr>
        <w:t>Partial System Collapse</w:t>
      </w:r>
      <w:r w:rsidRPr="001E008B">
        <w:rPr>
          <w:rFonts w:ascii="Gill Sans MT" w:hAnsi="Gill Sans MT"/>
          <w:i/>
          <w:iCs/>
          <w:sz w:val="24"/>
          <w:szCs w:val="24"/>
        </w:rPr>
        <w:t>:</w:t>
      </w:r>
      <w:r>
        <w:rPr>
          <w:rFonts w:ascii="Gill Sans MT" w:hAnsi="Gill Sans MT"/>
          <w:sz w:val="24"/>
          <w:szCs w:val="24"/>
        </w:rPr>
        <w:t xml:space="preserve"> Refers to a system disturbance which causes several power system equipment and installations to trip such that a section of the power system experiences blackout.</w:t>
      </w:r>
    </w:p>
    <w:p w14:paraId="54EE0BE4" w14:textId="0F08F560" w:rsidR="001E008B" w:rsidRDefault="001E008B">
      <w:pPr>
        <w:spacing w:line="360" w:lineRule="auto"/>
        <w:ind w:left="720"/>
        <w:jc w:val="both"/>
        <w:rPr>
          <w:ins w:id="93" w:author="Frank Asirifi Otchere" w:date="2021-10-21T13:41:00Z"/>
          <w:rFonts w:ascii="Gill Sans MT" w:hAnsi="Gill Sans MT"/>
          <w:sz w:val="24"/>
          <w:szCs w:val="24"/>
        </w:rPr>
        <w:pPrChange w:id="94" w:author="Frank Asirifi Otchere" w:date="2021-10-21T14:56:00Z">
          <w:pPr>
            <w:ind w:left="720"/>
            <w:jc w:val="both"/>
          </w:pPr>
        </w:pPrChange>
      </w:pPr>
      <w:r w:rsidRPr="001E008B">
        <w:rPr>
          <w:rFonts w:ascii="Gill Sans MT" w:hAnsi="Gill Sans MT"/>
          <w:i/>
          <w:iCs/>
          <w:sz w:val="24"/>
          <w:szCs w:val="24"/>
          <w:u w:val="single"/>
        </w:rPr>
        <w:t>Total System Collapse</w:t>
      </w:r>
      <w:r w:rsidRPr="001E008B">
        <w:rPr>
          <w:rFonts w:ascii="Gill Sans MT" w:hAnsi="Gill Sans MT"/>
          <w:i/>
          <w:iCs/>
          <w:sz w:val="24"/>
          <w:szCs w:val="24"/>
        </w:rPr>
        <w:t>:</w:t>
      </w:r>
      <w:r>
        <w:rPr>
          <w:rFonts w:ascii="Gill Sans MT" w:hAnsi="Gill Sans MT"/>
          <w:i/>
          <w:iCs/>
          <w:sz w:val="24"/>
          <w:szCs w:val="24"/>
        </w:rPr>
        <w:t xml:space="preserve"> </w:t>
      </w:r>
      <w:r>
        <w:rPr>
          <w:rFonts w:ascii="Gill Sans MT" w:hAnsi="Gill Sans MT"/>
          <w:sz w:val="24"/>
          <w:szCs w:val="24"/>
        </w:rPr>
        <w:t>Refers to a severe system disturbance which causes all equipment and installations on the power system to trip leading to a total blackout.</w:t>
      </w:r>
    </w:p>
    <w:p w14:paraId="219832D2" w14:textId="487A82C0" w:rsidR="004A5D76" w:rsidRDefault="009C090E">
      <w:pPr>
        <w:spacing w:line="360" w:lineRule="auto"/>
        <w:ind w:left="720"/>
        <w:jc w:val="both"/>
        <w:rPr>
          <w:ins w:id="95" w:author="Frank Asirifi Otchere" w:date="2021-11-23T15:35:00Z"/>
          <w:rFonts w:ascii="Gill Sans MT" w:hAnsi="Gill Sans MT"/>
          <w:sz w:val="24"/>
          <w:szCs w:val="24"/>
        </w:rPr>
      </w:pPr>
      <w:ins w:id="96" w:author="Frank Asirifi Otchere" w:date="2021-10-21T13:41:00Z">
        <w:r>
          <w:rPr>
            <w:rFonts w:ascii="Gill Sans MT" w:hAnsi="Gill Sans MT"/>
            <w:i/>
            <w:iCs/>
            <w:sz w:val="24"/>
            <w:szCs w:val="24"/>
            <w:u w:val="single"/>
          </w:rPr>
          <w:t xml:space="preserve">Black start </w:t>
        </w:r>
      </w:ins>
      <w:ins w:id="97" w:author="Frank Asirifi Otchere" w:date="2021-11-23T15:06:00Z">
        <w:r w:rsidR="00293211">
          <w:rPr>
            <w:rFonts w:ascii="Gill Sans MT" w:hAnsi="Gill Sans MT"/>
            <w:i/>
            <w:iCs/>
            <w:sz w:val="24"/>
            <w:szCs w:val="24"/>
            <w:u w:val="single"/>
          </w:rPr>
          <w:t xml:space="preserve">Unit: </w:t>
        </w:r>
        <w:r w:rsidR="00293211" w:rsidRPr="001D7C65">
          <w:rPr>
            <w:rFonts w:ascii="Gill Sans MT" w:hAnsi="Gill Sans MT"/>
            <w:sz w:val="24"/>
            <w:szCs w:val="24"/>
            <w:rPrChange w:id="98" w:author="Frank Asirifi Otchere" w:date="2021-11-23T15:24:00Z">
              <w:rPr>
                <w:rFonts w:ascii="Verdana" w:hAnsi="Verdana"/>
                <w:color w:val="222222"/>
                <w:sz w:val="23"/>
                <w:szCs w:val="23"/>
                <w:shd w:val="clear" w:color="auto" w:fill="FFFFFF"/>
              </w:rPr>
            </w:rPrChange>
          </w:rPr>
          <w:t xml:space="preserve">A black start unit is one that </w:t>
        </w:r>
      </w:ins>
      <w:ins w:id="99" w:author="Frank Asirifi Otchere" w:date="2021-11-23T15:07:00Z">
        <w:r w:rsidR="00293211" w:rsidRPr="001D7C65">
          <w:rPr>
            <w:rFonts w:ascii="Gill Sans MT" w:hAnsi="Gill Sans MT"/>
            <w:sz w:val="24"/>
            <w:szCs w:val="24"/>
            <w:rPrChange w:id="100" w:author="Frank Asirifi Otchere" w:date="2021-11-23T15:24:00Z">
              <w:rPr>
                <w:rFonts w:ascii="Verdana" w:hAnsi="Verdana"/>
                <w:color w:val="222222"/>
                <w:sz w:val="23"/>
                <w:szCs w:val="23"/>
                <w:shd w:val="clear" w:color="auto" w:fill="FFFFFF"/>
              </w:rPr>
            </w:rPrChange>
          </w:rPr>
          <w:t xml:space="preserve">when shutdown, </w:t>
        </w:r>
      </w:ins>
      <w:ins w:id="101" w:author="Frank Asirifi Otchere" w:date="2021-11-23T15:06:00Z">
        <w:r w:rsidR="00293211" w:rsidRPr="001D7C65">
          <w:rPr>
            <w:rFonts w:ascii="Gill Sans MT" w:hAnsi="Gill Sans MT"/>
            <w:sz w:val="24"/>
            <w:szCs w:val="24"/>
            <w:rPrChange w:id="102" w:author="Frank Asirifi Otchere" w:date="2021-11-23T15:24:00Z">
              <w:rPr>
                <w:rFonts w:ascii="Verdana" w:hAnsi="Verdana"/>
                <w:color w:val="222222"/>
                <w:sz w:val="23"/>
                <w:szCs w:val="23"/>
                <w:shd w:val="clear" w:color="auto" w:fill="FFFFFF"/>
              </w:rPr>
            </w:rPrChange>
          </w:rPr>
          <w:t xml:space="preserve">can </w:t>
        </w:r>
      </w:ins>
      <w:ins w:id="103" w:author="Frank Asirifi Otchere" w:date="2021-11-23T15:08:00Z">
        <w:r w:rsidR="00293211" w:rsidRPr="001D7C65">
          <w:rPr>
            <w:rFonts w:ascii="Gill Sans MT" w:hAnsi="Gill Sans MT"/>
            <w:sz w:val="24"/>
            <w:szCs w:val="24"/>
            <w:rPrChange w:id="104" w:author="Frank Asirifi Otchere" w:date="2021-11-23T15:24:00Z">
              <w:rPr>
                <w:rFonts w:ascii="Verdana" w:hAnsi="Verdana"/>
                <w:color w:val="222222"/>
                <w:sz w:val="23"/>
                <w:szCs w:val="23"/>
                <w:shd w:val="clear" w:color="auto" w:fill="FFFFFF"/>
              </w:rPr>
            </w:rPrChange>
          </w:rPr>
          <w:t xml:space="preserve">be </w:t>
        </w:r>
      </w:ins>
      <w:ins w:id="105" w:author="Frank Asirifi Otchere" w:date="2021-11-23T15:06:00Z">
        <w:r w:rsidR="00293211" w:rsidRPr="001D7C65">
          <w:rPr>
            <w:rFonts w:ascii="Gill Sans MT" w:hAnsi="Gill Sans MT"/>
            <w:sz w:val="24"/>
            <w:szCs w:val="24"/>
            <w:rPrChange w:id="106" w:author="Frank Asirifi Otchere" w:date="2021-11-23T15:24:00Z">
              <w:rPr>
                <w:rFonts w:ascii="Verdana" w:hAnsi="Verdana"/>
                <w:color w:val="222222"/>
                <w:sz w:val="23"/>
                <w:szCs w:val="23"/>
                <w:shd w:val="clear" w:color="auto" w:fill="FFFFFF"/>
              </w:rPr>
            </w:rPrChange>
          </w:rPr>
          <w:t>start</w:t>
        </w:r>
      </w:ins>
      <w:ins w:id="107" w:author="Frank Asirifi Otchere" w:date="2021-11-23T15:08:00Z">
        <w:r w:rsidR="00293211" w:rsidRPr="001D7C65">
          <w:rPr>
            <w:rFonts w:ascii="Gill Sans MT" w:hAnsi="Gill Sans MT"/>
            <w:sz w:val="24"/>
            <w:szCs w:val="24"/>
            <w:rPrChange w:id="108" w:author="Frank Asirifi Otchere" w:date="2021-11-23T15:24:00Z">
              <w:rPr>
                <w:rFonts w:ascii="Verdana" w:hAnsi="Verdana"/>
                <w:color w:val="222222"/>
                <w:sz w:val="23"/>
                <w:szCs w:val="23"/>
                <w:shd w:val="clear" w:color="auto" w:fill="FFFFFF"/>
              </w:rPr>
            </w:rPrChange>
          </w:rPr>
          <w:t>ed</w:t>
        </w:r>
      </w:ins>
      <w:ins w:id="109" w:author="Frank Asirifi Otchere" w:date="2021-11-23T15:06:00Z">
        <w:r w:rsidR="00293211" w:rsidRPr="001D7C65">
          <w:rPr>
            <w:rFonts w:ascii="Gill Sans MT" w:hAnsi="Gill Sans MT"/>
            <w:sz w:val="24"/>
            <w:szCs w:val="24"/>
            <w:rPrChange w:id="110" w:author="Frank Asirifi Otchere" w:date="2021-11-23T15:24:00Z">
              <w:rPr>
                <w:rFonts w:ascii="Verdana" w:hAnsi="Verdana"/>
                <w:color w:val="222222"/>
                <w:sz w:val="23"/>
                <w:szCs w:val="23"/>
                <w:shd w:val="clear" w:color="auto" w:fill="FFFFFF"/>
              </w:rPr>
            </w:rPrChange>
          </w:rPr>
          <w:t xml:space="preserve"> </w:t>
        </w:r>
      </w:ins>
      <w:ins w:id="111" w:author="Frank Asirifi Otchere" w:date="2021-11-23T15:28:00Z">
        <w:r w:rsidR="001D7C65" w:rsidRPr="00974C56">
          <w:rPr>
            <w:rFonts w:ascii="Gill Sans MT" w:hAnsi="Gill Sans MT"/>
            <w:sz w:val="24"/>
            <w:szCs w:val="24"/>
          </w:rPr>
          <w:t xml:space="preserve">without assistance from the </w:t>
        </w:r>
      </w:ins>
      <w:ins w:id="112" w:author="Frank Asirifi Otchere" w:date="2021-11-23T15:33:00Z">
        <w:r w:rsidR="00DD20B5">
          <w:rPr>
            <w:rFonts w:ascii="Gill Sans MT" w:hAnsi="Gill Sans MT"/>
            <w:sz w:val="24"/>
            <w:szCs w:val="24"/>
          </w:rPr>
          <w:t>NITS</w:t>
        </w:r>
      </w:ins>
      <w:ins w:id="113" w:author="Frank Asirifi Otchere" w:date="2021-11-23T15:34:00Z">
        <w:r w:rsidR="004A5D76">
          <w:rPr>
            <w:rFonts w:ascii="Gill Sans MT" w:hAnsi="Gill Sans MT"/>
            <w:sz w:val="24"/>
            <w:szCs w:val="24"/>
          </w:rPr>
          <w:t>.</w:t>
        </w:r>
      </w:ins>
      <w:ins w:id="114" w:author="Frank Asirifi Otchere" w:date="2021-11-23T15:37:00Z">
        <w:r w:rsidR="004A5D76">
          <w:rPr>
            <w:rFonts w:ascii="Gill Sans MT" w:hAnsi="Gill Sans MT"/>
            <w:sz w:val="24"/>
            <w:szCs w:val="24"/>
          </w:rPr>
          <w:t xml:space="preserve"> </w:t>
        </w:r>
      </w:ins>
      <w:ins w:id="115" w:author="Frank Asirifi Otchere" w:date="2021-11-23T15:35:00Z">
        <w:r w:rsidR="004A5D76" w:rsidRPr="004A5D76">
          <w:rPr>
            <w:rFonts w:ascii="Gill Sans MT" w:hAnsi="Gill Sans MT"/>
            <w:sz w:val="24"/>
            <w:szCs w:val="24"/>
            <w:rPrChange w:id="116" w:author="Frank Asirifi Otchere" w:date="2021-11-23T15:37:00Z">
              <w:rPr>
                <w:rFonts w:ascii="Verdana" w:hAnsi="Verdana"/>
                <w:color w:val="222222"/>
                <w:sz w:val="23"/>
                <w:szCs w:val="23"/>
                <w:shd w:val="clear" w:color="auto" w:fill="FFFFFF"/>
              </w:rPr>
            </w:rPrChange>
          </w:rPr>
          <w:t xml:space="preserve">A black start unit is </w:t>
        </w:r>
      </w:ins>
      <w:ins w:id="117" w:author="Frank Asirifi Otchere" w:date="2021-11-23T15:36:00Z">
        <w:r w:rsidR="004A5D76" w:rsidRPr="004A5D76">
          <w:rPr>
            <w:rFonts w:ascii="Gill Sans MT" w:hAnsi="Gill Sans MT"/>
            <w:sz w:val="24"/>
            <w:szCs w:val="24"/>
            <w:rPrChange w:id="118" w:author="Frank Asirifi Otchere" w:date="2021-11-23T15:37:00Z">
              <w:rPr>
                <w:rFonts w:ascii="Verdana" w:hAnsi="Verdana"/>
                <w:color w:val="222222"/>
                <w:sz w:val="23"/>
                <w:szCs w:val="23"/>
                <w:shd w:val="clear" w:color="auto" w:fill="FFFFFF"/>
              </w:rPr>
            </w:rPrChange>
          </w:rPr>
          <w:t xml:space="preserve">required </w:t>
        </w:r>
        <w:r w:rsidR="004A5D76" w:rsidRPr="008C4ECA">
          <w:rPr>
            <w:rFonts w:ascii="Gill Sans MT" w:hAnsi="Gill Sans MT"/>
            <w:sz w:val="24"/>
            <w:szCs w:val="24"/>
          </w:rPr>
          <w:t xml:space="preserve">to produce power </w:t>
        </w:r>
        <w:r w:rsidR="004A5D76">
          <w:rPr>
            <w:rFonts w:ascii="Gill Sans MT" w:hAnsi="Gill Sans MT"/>
            <w:sz w:val="24"/>
            <w:szCs w:val="24"/>
          </w:rPr>
          <w:t xml:space="preserve">to </w:t>
        </w:r>
      </w:ins>
      <w:ins w:id="119" w:author="Frank Asirifi Otchere" w:date="2021-11-23T15:38:00Z">
        <w:r w:rsidR="004A5D76">
          <w:rPr>
            <w:rFonts w:ascii="Gill Sans MT" w:hAnsi="Gill Sans MT"/>
            <w:sz w:val="24"/>
            <w:szCs w:val="24"/>
          </w:rPr>
          <w:t xml:space="preserve">first </w:t>
        </w:r>
      </w:ins>
      <w:proofErr w:type="spellStart"/>
      <w:ins w:id="120" w:author="Frank Asirifi Otchere" w:date="2021-11-23T15:36:00Z">
        <w:r w:rsidR="004A5D76">
          <w:rPr>
            <w:rFonts w:ascii="Gill Sans MT" w:hAnsi="Gill Sans MT"/>
            <w:sz w:val="24"/>
            <w:szCs w:val="24"/>
          </w:rPr>
          <w:t>energise</w:t>
        </w:r>
        <w:proofErr w:type="spellEnd"/>
        <w:r w:rsidR="004A5D76">
          <w:rPr>
            <w:rFonts w:ascii="Gill Sans MT" w:hAnsi="Gill Sans MT"/>
            <w:sz w:val="24"/>
            <w:szCs w:val="24"/>
          </w:rPr>
          <w:t xml:space="preserve"> the NITS</w:t>
        </w:r>
        <w:r w:rsidR="004A5D76" w:rsidRPr="004A5D76">
          <w:rPr>
            <w:rFonts w:ascii="Gill Sans MT" w:hAnsi="Gill Sans MT"/>
            <w:sz w:val="24"/>
            <w:szCs w:val="24"/>
            <w:rPrChange w:id="121" w:author="Frank Asirifi Otchere" w:date="2021-11-23T15:37:00Z">
              <w:rPr>
                <w:rFonts w:ascii="Verdana" w:hAnsi="Verdana"/>
                <w:color w:val="222222"/>
                <w:sz w:val="23"/>
                <w:szCs w:val="23"/>
                <w:shd w:val="clear" w:color="auto" w:fill="FFFFFF"/>
              </w:rPr>
            </w:rPrChange>
          </w:rPr>
          <w:t xml:space="preserve"> </w:t>
        </w:r>
      </w:ins>
      <w:ins w:id="122" w:author="Frank Asirifi Otchere" w:date="2021-11-23T15:38:00Z">
        <w:r w:rsidR="004A5D76">
          <w:rPr>
            <w:rFonts w:ascii="Gill Sans MT" w:hAnsi="Gill Sans MT"/>
            <w:sz w:val="24"/>
            <w:szCs w:val="24"/>
          </w:rPr>
          <w:t xml:space="preserve">in order </w:t>
        </w:r>
      </w:ins>
      <w:ins w:id="123" w:author="Frank Asirifi Otchere" w:date="2021-11-23T15:36:00Z">
        <w:r w:rsidR="004A5D76" w:rsidRPr="004A5D76">
          <w:rPr>
            <w:rFonts w:ascii="Gill Sans MT" w:hAnsi="Gill Sans MT"/>
            <w:sz w:val="24"/>
            <w:szCs w:val="24"/>
            <w:rPrChange w:id="124" w:author="Frank Asirifi Otchere" w:date="2021-11-23T15:37:00Z">
              <w:rPr>
                <w:rFonts w:ascii="Verdana" w:hAnsi="Verdana"/>
                <w:color w:val="222222"/>
                <w:sz w:val="23"/>
                <w:szCs w:val="23"/>
                <w:shd w:val="clear" w:color="auto" w:fill="FFFFFF"/>
              </w:rPr>
            </w:rPrChange>
          </w:rPr>
          <w:t xml:space="preserve">to begin </w:t>
        </w:r>
      </w:ins>
      <w:ins w:id="125" w:author="Frank Asirifi Otchere" w:date="2021-11-23T15:39:00Z">
        <w:r w:rsidR="004A5D76">
          <w:rPr>
            <w:rFonts w:ascii="Gill Sans MT" w:hAnsi="Gill Sans MT"/>
            <w:sz w:val="24"/>
            <w:szCs w:val="24"/>
          </w:rPr>
          <w:t xml:space="preserve">power system </w:t>
        </w:r>
      </w:ins>
      <w:ins w:id="126" w:author="Frank Asirifi Otchere" w:date="2021-11-23T15:36:00Z">
        <w:r w:rsidR="004A5D76" w:rsidRPr="004A5D76">
          <w:rPr>
            <w:rFonts w:ascii="Gill Sans MT" w:hAnsi="Gill Sans MT"/>
            <w:sz w:val="24"/>
            <w:szCs w:val="24"/>
            <w:rPrChange w:id="127" w:author="Frank Asirifi Otchere" w:date="2021-11-23T15:37:00Z">
              <w:rPr>
                <w:rFonts w:ascii="Verdana" w:hAnsi="Verdana"/>
                <w:color w:val="222222"/>
                <w:sz w:val="23"/>
                <w:szCs w:val="23"/>
                <w:shd w:val="clear" w:color="auto" w:fill="FFFFFF"/>
              </w:rPr>
            </w:rPrChange>
          </w:rPr>
          <w:t>restoration</w:t>
        </w:r>
      </w:ins>
      <w:ins w:id="128" w:author="Frank Asirifi Otchere" w:date="2021-11-23T15:35:00Z">
        <w:r w:rsidR="004A5D76" w:rsidRPr="004A5D76">
          <w:rPr>
            <w:rFonts w:ascii="Gill Sans MT" w:hAnsi="Gill Sans MT"/>
            <w:sz w:val="24"/>
            <w:szCs w:val="24"/>
            <w:rPrChange w:id="129" w:author="Frank Asirifi Otchere" w:date="2021-11-23T15:37:00Z">
              <w:rPr>
                <w:rFonts w:ascii="Verdana" w:hAnsi="Verdana"/>
                <w:color w:val="222222"/>
                <w:sz w:val="23"/>
                <w:szCs w:val="23"/>
                <w:shd w:val="clear" w:color="auto" w:fill="FFFFFF"/>
              </w:rPr>
            </w:rPrChange>
          </w:rPr>
          <w:t xml:space="preserve"> in the event of a major system collapse or a system-wide blackout.</w:t>
        </w:r>
      </w:ins>
    </w:p>
    <w:p w14:paraId="65BA213D" w14:textId="1614AD6D" w:rsidR="009C090E" w:rsidRPr="00293211" w:rsidDel="004A5D76" w:rsidRDefault="009C090E">
      <w:pPr>
        <w:spacing w:line="360" w:lineRule="auto"/>
        <w:ind w:left="720"/>
        <w:jc w:val="both"/>
        <w:rPr>
          <w:del w:id="130" w:author="Frank Asirifi Otchere" w:date="2021-11-23T15:37:00Z"/>
          <w:rFonts w:ascii="Gill Sans MT" w:hAnsi="Gill Sans MT"/>
          <w:sz w:val="24"/>
          <w:szCs w:val="24"/>
          <w:rPrChange w:id="131" w:author="Frank Asirifi Otchere" w:date="2021-11-23T15:06:00Z">
            <w:rPr>
              <w:del w:id="132" w:author="Frank Asirifi Otchere" w:date="2021-11-23T15:37:00Z"/>
              <w:rFonts w:ascii="Gill Sans MT" w:hAnsi="Gill Sans MT"/>
              <w:sz w:val="24"/>
              <w:szCs w:val="24"/>
            </w:rPr>
          </w:rPrChange>
        </w:rPr>
        <w:pPrChange w:id="133" w:author="Frank Asirifi Otchere" w:date="2021-10-21T14:56:00Z">
          <w:pPr>
            <w:ind w:left="720"/>
            <w:jc w:val="both"/>
          </w:pPr>
        </w:pPrChange>
      </w:pPr>
    </w:p>
    <w:p w14:paraId="3D1442EF" w14:textId="77777777" w:rsidR="001E008B" w:rsidRDefault="001E008B">
      <w:pPr>
        <w:spacing w:line="360" w:lineRule="auto"/>
        <w:rPr>
          <w:rFonts w:ascii="Gill Sans MT" w:hAnsi="Gill Sans MT"/>
          <w:b/>
          <w:bCs/>
          <w:sz w:val="24"/>
          <w:szCs w:val="24"/>
        </w:rPr>
        <w:pPrChange w:id="134" w:author="Frank Asirifi Otchere" w:date="2021-10-21T14:56:00Z">
          <w:pPr/>
        </w:pPrChange>
      </w:pPr>
    </w:p>
    <w:p w14:paraId="35F2F302" w14:textId="76DAA5B7" w:rsidR="0008489D" w:rsidRPr="007640EC" w:rsidRDefault="0008489D" w:rsidP="004061F1">
      <w:pPr>
        <w:pStyle w:val="ListParagraph"/>
        <w:numPr>
          <w:ilvl w:val="0"/>
          <w:numId w:val="9"/>
        </w:numPr>
        <w:ind w:left="360"/>
        <w:contextualSpacing w:val="0"/>
        <w:rPr>
          <w:rFonts w:ascii="Gill Sans MT" w:hAnsi="Gill Sans MT"/>
          <w:b/>
          <w:bCs/>
          <w:sz w:val="24"/>
          <w:szCs w:val="24"/>
        </w:rPr>
        <w:pPrChange w:id="135" w:author="Frank Asirifi Otchere" w:date="2021-11-23T15:41:00Z">
          <w:pPr/>
        </w:pPrChange>
      </w:pPr>
      <w:r w:rsidRPr="007640EC">
        <w:rPr>
          <w:rFonts w:ascii="Gill Sans MT" w:hAnsi="Gill Sans MT"/>
          <w:b/>
          <w:bCs/>
          <w:sz w:val="24"/>
          <w:szCs w:val="24"/>
        </w:rPr>
        <w:t>General Principles</w:t>
      </w:r>
    </w:p>
    <w:p w14:paraId="01F009EB" w14:textId="162212FC" w:rsidR="0008489D" w:rsidRPr="001E008B" w:rsidRDefault="00BC54F6">
      <w:pPr>
        <w:pStyle w:val="ListParagraph"/>
        <w:numPr>
          <w:ilvl w:val="0"/>
          <w:numId w:val="2"/>
        </w:numPr>
        <w:spacing w:line="360" w:lineRule="auto"/>
        <w:jc w:val="both"/>
        <w:rPr>
          <w:rFonts w:ascii="Gill Sans MT" w:hAnsi="Gill Sans MT"/>
          <w:sz w:val="24"/>
          <w:szCs w:val="24"/>
        </w:rPr>
        <w:pPrChange w:id="136" w:author="Frank Asirifi Otchere" w:date="2021-10-21T14:56:00Z">
          <w:pPr>
            <w:pStyle w:val="ListParagraph"/>
            <w:numPr>
              <w:numId w:val="2"/>
            </w:numPr>
            <w:ind w:hanging="360"/>
            <w:jc w:val="both"/>
          </w:pPr>
        </w:pPrChange>
      </w:pPr>
      <w:r w:rsidRPr="001E008B">
        <w:rPr>
          <w:rFonts w:ascii="Gill Sans MT" w:hAnsi="Gill Sans MT"/>
          <w:sz w:val="24"/>
          <w:szCs w:val="24"/>
        </w:rPr>
        <w:t xml:space="preserve">After a system disturbance, </w:t>
      </w:r>
      <w:r w:rsidR="002A19C0" w:rsidRPr="001E008B">
        <w:rPr>
          <w:rFonts w:ascii="Gill Sans MT" w:hAnsi="Gill Sans MT"/>
          <w:sz w:val="24"/>
          <w:szCs w:val="24"/>
        </w:rPr>
        <w:t>several</w:t>
      </w:r>
      <w:r w:rsidRPr="001E008B">
        <w:rPr>
          <w:rFonts w:ascii="Gill Sans MT" w:hAnsi="Gill Sans MT"/>
          <w:sz w:val="24"/>
          <w:szCs w:val="24"/>
        </w:rPr>
        <w:t xml:space="preserve"> consumers, power system equipment and installations go off supply.</w:t>
      </w:r>
      <w:r w:rsidR="002A19C0" w:rsidRPr="001E008B">
        <w:rPr>
          <w:rFonts w:ascii="Gill Sans MT" w:hAnsi="Gill Sans MT"/>
          <w:sz w:val="24"/>
          <w:szCs w:val="24"/>
        </w:rPr>
        <w:t xml:space="preserve"> </w:t>
      </w:r>
      <w:r w:rsidR="002A1DD1" w:rsidRPr="001E008B">
        <w:rPr>
          <w:rFonts w:ascii="Gill Sans MT" w:hAnsi="Gill Sans MT"/>
          <w:sz w:val="24"/>
          <w:szCs w:val="24"/>
        </w:rPr>
        <w:t>The effort should be to restore supply as quickly as possible to minimize down time</w:t>
      </w:r>
      <w:r w:rsidR="00B12C17" w:rsidRPr="001E008B">
        <w:rPr>
          <w:rFonts w:ascii="Gill Sans MT" w:hAnsi="Gill Sans MT"/>
          <w:sz w:val="24"/>
          <w:szCs w:val="24"/>
        </w:rPr>
        <w:t>.</w:t>
      </w:r>
    </w:p>
    <w:p w14:paraId="59756FB9" w14:textId="77777777" w:rsidR="001E008B" w:rsidRPr="001E008B" w:rsidRDefault="001E008B">
      <w:pPr>
        <w:pStyle w:val="ListParagraph"/>
        <w:numPr>
          <w:ilvl w:val="0"/>
          <w:numId w:val="2"/>
        </w:numPr>
        <w:spacing w:line="360" w:lineRule="auto"/>
        <w:jc w:val="both"/>
        <w:rPr>
          <w:rFonts w:ascii="Gill Sans MT" w:hAnsi="Gill Sans MT"/>
          <w:sz w:val="24"/>
          <w:szCs w:val="24"/>
        </w:rPr>
        <w:pPrChange w:id="137" w:author="Frank Asirifi Otchere" w:date="2021-10-21T14:56:00Z">
          <w:pPr>
            <w:pStyle w:val="ListParagraph"/>
            <w:numPr>
              <w:numId w:val="2"/>
            </w:numPr>
            <w:ind w:hanging="360"/>
            <w:jc w:val="both"/>
          </w:pPr>
        </w:pPrChange>
      </w:pPr>
      <w:r w:rsidRPr="001E008B">
        <w:rPr>
          <w:rFonts w:ascii="Gill Sans MT" w:hAnsi="Gill Sans MT"/>
          <w:sz w:val="24"/>
          <w:szCs w:val="24"/>
        </w:rPr>
        <w:t>Following a system disturbance, dispatchers and operating personnel should conduct a thorough assessment of the state of their network before going ahead to commence restoration.</w:t>
      </w:r>
    </w:p>
    <w:p w14:paraId="343F0059" w14:textId="5C1DBEF3" w:rsidR="001E008B" w:rsidRDefault="001E008B">
      <w:pPr>
        <w:pStyle w:val="ListParagraph"/>
        <w:numPr>
          <w:ilvl w:val="0"/>
          <w:numId w:val="2"/>
        </w:numPr>
        <w:spacing w:line="360" w:lineRule="auto"/>
        <w:jc w:val="both"/>
        <w:rPr>
          <w:rFonts w:ascii="Gill Sans MT" w:hAnsi="Gill Sans MT"/>
          <w:sz w:val="24"/>
          <w:szCs w:val="24"/>
        </w:rPr>
        <w:pPrChange w:id="138" w:author="Frank Asirifi Otchere" w:date="2021-10-21T14:56:00Z">
          <w:pPr>
            <w:pStyle w:val="ListParagraph"/>
            <w:numPr>
              <w:numId w:val="2"/>
            </w:numPr>
            <w:ind w:hanging="360"/>
            <w:jc w:val="both"/>
          </w:pPr>
        </w:pPrChange>
      </w:pPr>
      <w:r w:rsidRPr="001E008B">
        <w:rPr>
          <w:rFonts w:ascii="Gill Sans MT" w:hAnsi="Gill Sans MT"/>
          <w:sz w:val="24"/>
          <w:szCs w:val="24"/>
        </w:rPr>
        <w:t>During restoration, priority shall be given to restoring the connectivity of the NITS.</w:t>
      </w:r>
    </w:p>
    <w:p w14:paraId="7C3364B6" w14:textId="134F7E5B" w:rsidR="001E008B" w:rsidRDefault="001E008B">
      <w:pPr>
        <w:pStyle w:val="ListParagraph"/>
        <w:numPr>
          <w:ilvl w:val="0"/>
          <w:numId w:val="2"/>
        </w:numPr>
        <w:spacing w:line="360" w:lineRule="auto"/>
        <w:jc w:val="both"/>
        <w:rPr>
          <w:rFonts w:ascii="Gill Sans MT" w:hAnsi="Gill Sans MT"/>
          <w:sz w:val="24"/>
          <w:szCs w:val="24"/>
        </w:rPr>
        <w:pPrChange w:id="139" w:author="Frank Asirifi Otchere" w:date="2021-10-21T14:56:00Z">
          <w:pPr>
            <w:pStyle w:val="ListParagraph"/>
            <w:numPr>
              <w:numId w:val="2"/>
            </w:numPr>
            <w:ind w:hanging="360"/>
            <w:jc w:val="both"/>
          </w:pPr>
        </w:pPrChange>
      </w:pPr>
      <w:r>
        <w:rPr>
          <w:rFonts w:ascii="Gill Sans MT" w:hAnsi="Gill Sans MT"/>
          <w:sz w:val="24"/>
          <w:szCs w:val="24"/>
        </w:rPr>
        <w:t>The System Control Centre (SCC) shall lead to execute and coordinate all switching activities in connection with power system restoration. In that regard, operators at remote stations, generating stations as well as load entity operators shall not operate, switch in/out any equipment until they have received dispatch instructions from SCC to do so, except during emergencies.</w:t>
      </w:r>
    </w:p>
    <w:p w14:paraId="6BAF1CC2" w14:textId="4A1EE3A8" w:rsidR="001E008B" w:rsidRPr="00E91657" w:rsidRDefault="007A0B26">
      <w:pPr>
        <w:pStyle w:val="ListParagraph"/>
        <w:numPr>
          <w:ilvl w:val="0"/>
          <w:numId w:val="2"/>
        </w:numPr>
        <w:spacing w:line="360" w:lineRule="auto"/>
        <w:jc w:val="both"/>
        <w:rPr>
          <w:rFonts w:ascii="Gill Sans MT" w:hAnsi="Gill Sans MT"/>
          <w:sz w:val="24"/>
          <w:szCs w:val="24"/>
          <w:rPrChange w:id="140" w:author="Frank Asirifi Otchere" w:date="2021-11-23T15:47:00Z">
            <w:rPr>
              <w:rFonts w:ascii="Gill Sans MT" w:hAnsi="Gill Sans MT"/>
              <w:sz w:val="24"/>
              <w:szCs w:val="24"/>
              <w:highlight w:val="red"/>
            </w:rPr>
          </w:rPrChange>
        </w:rPr>
        <w:pPrChange w:id="141" w:author="Frank Asirifi Otchere" w:date="2021-10-21T14:56:00Z">
          <w:pPr>
            <w:pStyle w:val="ListParagraph"/>
            <w:numPr>
              <w:numId w:val="2"/>
            </w:numPr>
            <w:ind w:hanging="360"/>
            <w:jc w:val="both"/>
          </w:pPr>
        </w:pPrChange>
      </w:pPr>
      <w:ins w:id="142" w:author="Frank Asirifi Otchere" w:date="2021-11-23T15:53:00Z">
        <w:r>
          <w:rPr>
            <w:rFonts w:ascii="Gill Sans MT" w:hAnsi="Gill Sans MT"/>
            <w:sz w:val="24"/>
            <w:szCs w:val="24"/>
          </w:rPr>
          <w:t xml:space="preserve">Teams of Maintenance/Operating personnel shall always be </w:t>
        </w:r>
        <w:proofErr w:type="gramStart"/>
        <w:r>
          <w:rPr>
            <w:rFonts w:ascii="Gill Sans MT" w:hAnsi="Gill Sans MT"/>
            <w:sz w:val="24"/>
            <w:szCs w:val="24"/>
          </w:rPr>
          <w:t xml:space="preserve">kept on </w:t>
        </w:r>
      </w:ins>
      <w:ins w:id="143" w:author="Frank Asirifi Otchere" w:date="2021-11-23T15:55:00Z">
        <w:r w:rsidR="001F11A7">
          <w:rPr>
            <w:rFonts w:ascii="Gill Sans MT" w:hAnsi="Gill Sans MT"/>
            <w:sz w:val="24"/>
            <w:szCs w:val="24"/>
          </w:rPr>
          <w:t>‘S</w:t>
        </w:r>
      </w:ins>
      <w:ins w:id="144" w:author="Frank Asirifi Otchere" w:date="2021-11-23T15:53:00Z">
        <w:r>
          <w:rPr>
            <w:rFonts w:ascii="Gill Sans MT" w:hAnsi="Gill Sans MT"/>
            <w:sz w:val="24"/>
            <w:szCs w:val="24"/>
          </w:rPr>
          <w:t>tand-bye</w:t>
        </w:r>
      </w:ins>
      <w:ins w:id="145" w:author="Frank Asirifi Otchere" w:date="2021-11-23T15:55:00Z">
        <w:r w:rsidR="001F11A7">
          <w:rPr>
            <w:rFonts w:ascii="Gill Sans MT" w:hAnsi="Gill Sans MT"/>
            <w:sz w:val="24"/>
            <w:szCs w:val="24"/>
          </w:rPr>
          <w:t>’</w:t>
        </w:r>
      </w:ins>
      <w:ins w:id="146" w:author="Frank Asirifi Otchere" w:date="2021-11-23T15:54:00Z">
        <w:r>
          <w:rPr>
            <w:rFonts w:ascii="Gill Sans MT" w:hAnsi="Gill Sans MT"/>
            <w:sz w:val="24"/>
            <w:szCs w:val="24"/>
          </w:rPr>
          <w:t xml:space="preserve"> at all times</w:t>
        </w:r>
        <w:proofErr w:type="gramEnd"/>
        <w:r w:rsidR="001F11A7">
          <w:rPr>
            <w:rFonts w:ascii="Gill Sans MT" w:hAnsi="Gill Sans MT"/>
            <w:sz w:val="24"/>
            <w:szCs w:val="24"/>
          </w:rPr>
          <w:t xml:space="preserve"> (24/7) to assist whenever there are system emergencies. </w:t>
        </w:r>
      </w:ins>
      <w:ins w:id="147" w:author="Frank Asirifi Otchere" w:date="2021-11-23T15:42:00Z">
        <w:r w:rsidR="004061F1" w:rsidRPr="00E91657">
          <w:rPr>
            <w:rFonts w:ascii="Gill Sans MT" w:hAnsi="Gill Sans MT"/>
            <w:sz w:val="24"/>
            <w:szCs w:val="24"/>
            <w:rPrChange w:id="148" w:author="Frank Asirifi Otchere" w:date="2021-11-23T15:47:00Z">
              <w:rPr>
                <w:rFonts w:ascii="Gill Sans MT" w:hAnsi="Gill Sans MT"/>
                <w:sz w:val="24"/>
                <w:szCs w:val="24"/>
                <w:highlight w:val="red"/>
              </w:rPr>
            </w:rPrChange>
          </w:rPr>
          <w:t>Where necessary</w:t>
        </w:r>
      </w:ins>
      <w:ins w:id="149" w:author="Frank Asirifi Otchere" w:date="2021-11-23T15:44:00Z">
        <w:r w:rsidR="004061F1" w:rsidRPr="00E91657">
          <w:rPr>
            <w:rFonts w:ascii="Gill Sans MT" w:hAnsi="Gill Sans MT"/>
            <w:sz w:val="24"/>
            <w:szCs w:val="24"/>
            <w:rPrChange w:id="150" w:author="Frank Asirifi Otchere" w:date="2021-11-23T15:47:00Z">
              <w:rPr>
                <w:rFonts w:ascii="Gill Sans MT" w:hAnsi="Gill Sans MT"/>
                <w:sz w:val="24"/>
                <w:szCs w:val="24"/>
                <w:highlight w:val="red"/>
              </w:rPr>
            </w:rPrChange>
          </w:rPr>
          <w:t>,</w:t>
        </w:r>
      </w:ins>
      <w:ins w:id="151" w:author="Frank Asirifi Otchere" w:date="2021-11-23T15:42:00Z">
        <w:r w:rsidR="004061F1" w:rsidRPr="00E91657">
          <w:rPr>
            <w:rFonts w:ascii="Gill Sans MT" w:hAnsi="Gill Sans MT"/>
            <w:sz w:val="24"/>
            <w:szCs w:val="24"/>
            <w:rPrChange w:id="152" w:author="Frank Asirifi Otchere" w:date="2021-11-23T15:47:00Z">
              <w:rPr>
                <w:rFonts w:ascii="Gill Sans MT" w:hAnsi="Gill Sans MT"/>
                <w:sz w:val="24"/>
                <w:szCs w:val="24"/>
                <w:highlight w:val="red"/>
              </w:rPr>
            </w:rPrChange>
          </w:rPr>
          <w:t xml:space="preserve"> </w:t>
        </w:r>
      </w:ins>
      <w:ins w:id="153" w:author="Frank Asirifi Otchere" w:date="2021-11-23T15:48:00Z">
        <w:r w:rsidR="00E91657">
          <w:rPr>
            <w:rFonts w:ascii="Gill Sans MT" w:hAnsi="Gill Sans MT"/>
            <w:sz w:val="24"/>
            <w:szCs w:val="24"/>
          </w:rPr>
          <w:t xml:space="preserve">off-duty </w:t>
        </w:r>
      </w:ins>
      <w:del w:id="154" w:author="Frank Asirifi Otchere" w:date="2021-11-23T15:43:00Z">
        <w:r w:rsidR="001E008B" w:rsidRPr="00E91657" w:rsidDel="004061F1">
          <w:rPr>
            <w:rFonts w:ascii="Gill Sans MT" w:hAnsi="Gill Sans MT"/>
            <w:sz w:val="24"/>
            <w:szCs w:val="24"/>
            <w:rPrChange w:id="155" w:author="Frank Asirifi Otchere" w:date="2021-11-23T15:47:00Z">
              <w:rPr>
                <w:rFonts w:ascii="Gill Sans MT" w:hAnsi="Gill Sans MT"/>
                <w:sz w:val="24"/>
                <w:szCs w:val="24"/>
                <w:highlight w:val="red"/>
              </w:rPr>
            </w:rPrChange>
          </w:rPr>
          <w:delText>U</w:delText>
        </w:r>
      </w:del>
      <w:del w:id="156" w:author="Frank Asirifi Otchere" w:date="2021-11-23T15:45:00Z">
        <w:r w:rsidR="001E008B" w:rsidRPr="00E91657" w:rsidDel="00E91657">
          <w:rPr>
            <w:rFonts w:ascii="Gill Sans MT" w:hAnsi="Gill Sans MT"/>
            <w:sz w:val="24"/>
            <w:szCs w:val="24"/>
            <w:rPrChange w:id="157" w:author="Frank Asirifi Otchere" w:date="2021-11-23T15:47:00Z">
              <w:rPr>
                <w:rFonts w:ascii="Gill Sans MT" w:hAnsi="Gill Sans MT"/>
                <w:sz w:val="24"/>
                <w:szCs w:val="24"/>
                <w:highlight w:val="red"/>
              </w:rPr>
            </w:rPrChange>
          </w:rPr>
          <w:delText xml:space="preserve">se of </w:delText>
        </w:r>
      </w:del>
      <w:del w:id="158" w:author="Frank Asirifi Otchere" w:date="2021-11-23T15:46:00Z">
        <w:r w:rsidR="001E008B" w:rsidRPr="00E91657" w:rsidDel="00E91657">
          <w:rPr>
            <w:rFonts w:ascii="Gill Sans MT" w:hAnsi="Gill Sans MT"/>
            <w:sz w:val="24"/>
            <w:szCs w:val="24"/>
            <w:rPrChange w:id="159" w:author="Frank Asirifi Otchere" w:date="2021-11-23T15:47:00Z">
              <w:rPr>
                <w:rFonts w:ascii="Gill Sans MT" w:hAnsi="Gill Sans MT"/>
                <w:sz w:val="24"/>
                <w:szCs w:val="24"/>
                <w:highlight w:val="red"/>
              </w:rPr>
            </w:rPrChange>
          </w:rPr>
          <w:delText xml:space="preserve">off-duty </w:delText>
        </w:r>
      </w:del>
      <w:r w:rsidR="001E008B" w:rsidRPr="00E91657">
        <w:rPr>
          <w:rFonts w:ascii="Gill Sans MT" w:hAnsi="Gill Sans MT"/>
          <w:sz w:val="24"/>
          <w:szCs w:val="24"/>
          <w:rPrChange w:id="160" w:author="Frank Asirifi Otchere" w:date="2021-11-23T15:47:00Z">
            <w:rPr>
              <w:rFonts w:ascii="Gill Sans MT" w:hAnsi="Gill Sans MT"/>
              <w:sz w:val="24"/>
              <w:szCs w:val="24"/>
              <w:highlight w:val="red"/>
            </w:rPr>
          </w:rPrChange>
        </w:rPr>
        <w:t>personnel</w:t>
      </w:r>
      <w:ins w:id="161" w:author="Frank Asirifi Otchere" w:date="2021-11-23T15:45:00Z">
        <w:r w:rsidR="00E91657" w:rsidRPr="00E91657">
          <w:rPr>
            <w:rFonts w:ascii="Gill Sans MT" w:hAnsi="Gill Sans MT"/>
            <w:sz w:val="24"/>
            <w:szCs w:val="24"/>
            <w:rPrChange w:id="162" w:author="Frank Asirifi Otchere" w:date="2021-11-23T15:47:00Z">
              <w:rPr>
                <w:rFonts w:ascii="Gill Sans MT" w:hAnsi="Gill Sans MT"/>
                <w:sz w:val="24"/>
                <w:szCs w:val="24"/>
                <w:highlight w:val="red"/>
              </w:rPr>
            </w:rPrChange>
          </w:rPr>
          <w:t xml:space="preserve"> </w:t>
        </w:r>
      </w:ins>
      <w:ins w:id="163" w:author="Frank Asirifi Otchere" w:date="2021-11-23T15:46:00Z">
        <w:r w:rsidR="00E91657" w:rsidRPr="00E91657">
          <w:rPr>
            <w:rFonts w:ascii="Gill Sans MT" w:hAnsi="Gill Sans MT"/>
            <w:sz w:val="24"/>
            <w:szCs w:val="24"/>
            <w:rPrChange w:id="164" w:author="Frank Asirifi Otchere" w:date="2021-11-23T15:47:00Z">
              <w:rPr>
                <w:rFonts w:ascii="Gill Sans MT" w:hAnsi="Gill Sans MT"/>
                <w:sz w:val="24"/>
                <w:szCs w:val="24"/>
                <w:highlight w:val="red"/>
              </w:rPr>
            </w:rPrChange>
          </w:rPr>
          <w:t xml:space="preserve">on </w:t>
        </w:r>
      </w:ins>
      <w:ins w:id="165" w:author="Frank Asirifi Otchere" w:date="2021-11-23T15:48:00Z">
        <w:r w:rsidR="00E91657">
          <w:rPr>
            <w:rFonts w:ascii="Gill Sans MT" w:hAnsi="Gill Sans MT"/>
            <w:sz w:val="24"/>
            <w:szCs w:val="24"/>
          </w:rPr>
          <w:t>‘</w:t>
        </w:r>
      </w:ins>
      <w:ins w:id="166" w:author="Frank Asirifi Otchere" w:date="2021-11-23T15:46:00Z">
        <w:r w:rsidR="00E91657" w:rsidRPr="00E91657">
          <w:rPr>
            <w:rFonts w:ascii="Gill Sans MT" w:hAnsi="Gill Sans MT"/>
            <w:sz w:val="24"/>
            <w:szCs w:val="24"/>
            <w:rPrChange w:id="167" w:author="Frank Asirifi Otchere" w:date="2021-11-23T15:47:00Z">
              <w:rPr>
                <w:rFonts w:ascii="Gill Sans MT" w:hAnsi="Gill Sans MT"/>
                <w:sz w:val="24"/>
                <w:szCs w:val="24"/>
                <w:highlight w:val="red"/>
              </w:rPr>
            </w:rPrChange>
          </w:rPr>
          <w:t>stand-bye</w:t>
        </w:r>
      </w:ins>
      <w:ins w:id="168" w:author="Frank Asirifi Otchere" w:date="2021-11-23T15:48:00Z">
        <w:r w:rsidR="00E91657">
          <w:rPr>
            <w:rFonts w:ascii="Gill Sans MT" w:hAnsi="Gill Sans MT"/>
            <w:sz w:val="24"/>
            <w:szCs w:val="24"/>
          </w:rPr>
          <w:t>’</w:t>
        </w:r>
      </w:ins>
      <w:ins w:id="169" w:author="Frank Asirifi Otchere" w:date="2021-11-23T15:46:00Z">
        <w:r w:rsidR="00E91657" w:rsidRPr="00E91657">
          <w:rPr>
            <w:rFonts w:ascii="Gill Sans MT" w:hAnsi="Gill Sans MT"/>
            <w:sz w:val="24"/>
            <w:szCs w:val="24"/>
            <w:rPrChange w:id="170" w:author="Frank Asirifi Otchere" w:date="2021-11-23T15:47:00Z">
              <w:rPr>
                <w:rFonts w:ascii="Gill Sans MT" w:hAnsi="Gill Sans MT"/>
                <w:sz w:val="24"/>
                <w:szCs w:val="24"/>
                <w:highlight w:val="red"/>
              </w:rPr>
            </w:rPrChange>
          </w:rPr>
          <w:t xml:space="preserve"> shall</w:t>
        </w:r>
      </w:ins>
      <w:ins w:id="171" w:author="Frank Asirifi Otchere" w:date="2021-11-23T15:45:00Z">
        <w:r w:rsidR="00E91657" w:rsidRPr="00E91657">
          <w:rPr>
            <w:rFonts w:ascii="Gill Sans MT" w:hAnsi="Gill Sans MT"/>
            <w:sz w:val="24"/>
            <w:szCs w:val="24"/>
            <w:rPrChange w:id="172" w:author="Frank Asirifi Otchere" w:date="2021-11-23T15:47:00Z">
              <w:rPr>
                <w:rFonts w:ascii="Gill Sans MT" w:hAnsi="Gill Sans MT"/>
                <w:sz w:val="24"/>
                <w:szCs w:val="24"/>
                <w:highlight w:val="red"/>
              </w:rPr>
            </w:rPrChange>
          </w:rPr>
          <w:t xml:space="preserve"> be </w:t>
        </w:r>
      </w:ins>
      <w:del w:id="173" w:author="Frank Asirifi Otchere" w:date="2021-11-23T15:46:00Z">
        <w:r w:rsidR="001E008B" w:rsidRPr="00E91657" w:rsidDel="00E91657">
          <w:rPr>
            <w:rFonts w:ascii="Gill Sans MT" w:hAnsi="Gill Sans MT"/>
            <w:sz w:val="24"/>
            <w:szCs w:val="24"/>
            <w:rPrChange w:id="174" w:author="Frank Asirifi Otchere" w:date="2021-11-23T15:47:00Z">
              <w:rPr>
                <w:rFonts w:ascii="Gill Sans MT" w:hAnsi="Gill Sans MT"/>
                <w:sz w:val="24"/>
                <w:szCs w:val="24"/>
                <w:highlight w:val="red"/>
              </w:rPr>
            </w:rPrChange>
          </w:rPr>
          <w:delText>, where available ….</w:delText>
        </w:r>
      </w:del>
      <w:ins w:id="175" w:author="Frank Asirifi Otchere" w:date="2021-11-23T15:46:00Z">
        <w:r w:rsidR="00E91657" w:rsidRPr="00E91657">
          <w:rPr>
            <w:rFonts w:ascii="Gill Sans MT" w:hAnsi="Gill Sans MT"/>
            <w:sz w:val="24"/>
            <w:szCs w:val="24"/>
            <w:rPrChange w:id="176" w:author="Frank Asirifi Otchere" w:date="2021-11-23T15:47:00Z">
              <w:rPr>
                <w:rFonts w:ascii="Gill Sans MT" w:hAnsi="Gill Sans MT"/>
                <w:sz w:val="24"/>
                <w:szCs w:val="24"/>
                <w:highlight w:val="red"/>
              </w:rPr>
            </w:rPrChange>
          </w:rPr>
          <w:t xml:space="preserve">called </w:t>
        </w:r>
      </w:ins>
      <w:ins w:id="177" w:author="Frank Asirifi Otchere" w:date="2021-11-23T15:47:00Z">
        <w:r w:rsidR="00E91657" w:rsidRPr="00E91657">
          <w:rPr>
            <w:rFonts w:ascii="Gill Sans MT" w:hAnsi="Gill Sans MT"/>
            <w:sz w:val="24"/>
            <w:szCs w:val="24"/>
            <w:rPrChange w:id="178" w:author="Frank Asirifi Otchere" w:date="2021-11-23T15:47:00Z">
              <w:rPr>
                <w:rFonts w:ascii="Gill Sans MT" w:hAnsi="Gill Sans MT"/>
                <w:sz w:val="24"/>
                <w:szCs w:val="24"/>
                <w:highlight w:val="red"/>
              </w:rPr>
            </w:rPrChange>
          </w:rPr>
          <w:t xml:space="preserve">to </w:t>
        </w:r>
      </w:ins>
      <w:ins w:id="179" w:author="Frank Asirifi Otchere" w:date="2021-11-23T15:50:00Z">
        <w:r>
          <w:rPr>
            <w:rFonts w:ascii="Gill Sans MT" w:hAnsi="Gill Sans MT"/>
            <w:sz w:val="24"/>
            <w:szCs w:val="24"/>
          </w:rPr>
          <w:t xml:space="preserve">come and </w:t>
        </w:r>
      </w:ins>
      <w:ins w:id="180" w:author="Frank Asirifi Otchere" w:date="2021-11-23T15:47:00Z">
        <w:r w:rsidR="00E91657" w:rsidRPr="00E91657">
          <w:rPr>
            <w:rFonts w:ascii="Gill Sans MT" w:hAnsi="Gill Sans MT"/>
            <w:sz w:val="24"/>
            <w:szCs w:val="24"/>
            <w:rPrChange w:id="181" w:author="Frank Asirifi Otchere" w:date="2021-11-23T15:47:00Z">
              <w:rPr>
                <w:rFonts w:ascii="Gill Sans MT" w:hAnsi="Gill Sans MT"/>
                <w:sz w:val="24"/>
                <w:szCs w:val="24"/>
                <w:highlight w:val="red"/>
              </w:rPr>
            </w:rPrChange>
          </w:rPr>
          <w:t>assist</w:t>
        </w:r>
      </w:ins>
      <w:ins w:id="182" w:author="Frank Asirifi Otchere" w:date="2021-11-23T15:50:00Z">
        <w:r>
          <w:rPr>
            <w:rFonts w:ascii="Gill Sans MT" w:hAnsi="Gill Sans MT"/>
            <w:sz w:val="24"/>
            <w:szCs w:val="24"/>
          </w:rPr>
          <w:t xml:space="preserve"> with </w:t>
        </w:r>
      </w:ins>
      <w:ins w:id="183" w:author="Frank Asirifi Otchere" w:date="2021-11-23T15:55:00Z">
        <w:r w:rsidR="001F11A7">
          <w:rPr>
            <w:rFonts w:ascii="Gill Sans MT" w:hAnsi="Gill Sans MT"/>
            <w:sz w:val="24"/>
            <w:szCs w:val="24"/>
          </w:rPr>
          <w:t xml:space="preserve">system </w:t>
        </w:r>
      </w:ins>
      <w:ins w:id="184" w:author="Frank Asirifi Otchere" w:date="2021-11-23T15:50:00Z">
        <w:r>
          <w:rPr>
            <w:rFonts w:ascii="Gill Sans MT" w:hAnsi="Gill Sans MT"/>
            <w:sz w:val="24"/>
            <w:szCs w:val="24"/>
          </w:rPr>
          <w:t>restoration</w:t>
        </w:r>
      </w:ins>
      <w:ins w:id="185" w:author="Frank Asirifi Otchere" w:date="2021-11-23T15:47:00Z">
        <w:r w:rsidR="00E91657" w:rsidRPr="00E91657">
          <w:rPr>
            <w:rFonts w:ascii="Gill Sans MT" w:hAnsi="Gill Sans MT"/>
            <w:sz w:val="24"/>
            <w:szCs w:val="24"/>
            <w:rPrChange w:id="186" w:author="Frank Asirifi Otchere" w:date="2021-11-23T15:47:00Z">
              <w:rPr>
                <w:rFonts w:ascii="Gill Sans MT" w:hAnsi="Gill Sans MT"/>
                <w:sz w:val="24"/>
                <w:szCs w:val="24"/>
                <w:highlight w:val="red"/>
              </w:rPr>
            </w:rPrChange>
          </w:rPr>
          <w:t>.</w:t>
        </w:r>
      </w:ins>
    </w:p>
    <w:p w14:paraId="0C2B20F9" w14:textId="6D9CB71D" w:rsidR="0008489D" w:rsidRPr="007640EC" w:rsidRDefault="0008489D">
      <w:pPr>
        <w:spacing w:line="360" w:lineRule="auto"/>
        <w:rPr>
          <w:rFonts w:ascii="Gill Sans MT" w:hAnsi="Gill Sans MT"/>
          <w:b/>
          <w:bCs/>
          <w:sz w:val="24"/>
          <w:szCs w:val="24"/>
        </w:rPr>
        <w:pPrChange w:id="187" w:author="Frank Asirifi Otchere" w:date="2021-10-21T14:56:00Z">
          <w:pPr/>
        </w:pPrChange>
      </w:pPr>
    </w:p>
    <w:p w14:paraId="3029B864" w14:textId="25896802" w:rsidR="0008489D" w:rsidRDefault="0008489D" w:rsidP="008E02E5">
      <w:pPr>
        <w:pStyle w:val="ListParagraph"/>
        <w:numPr>
          <w:ilvl w:val="0"/>
          <w:numId w:val="9"/>
        </w:numPr>
        <w:ind w:left="360"/>
        <w:rPr>
          <w:rFonts w:ascii="Gill Sans MT" w:hAnsi="Gill Sans MT"/>
          <w:b/>
          <w:bCs/>
          <w:sz w:val="24"/>
          <w:szCs w:val="24"/>
        </w:rPr>
        <w:pPrChange w:id="188" w:author="Frank Asirifi" w:date="2021-11-23T14:11:00Z">
          <w:pPr/>
        </w:pPrChange>
      </w:pPr>
      <w:r w:rsidRPr="007640EC">
        <w:rPr>
          <w:rFonts w:ascii="Gill Sans MT" w:hAnsi="Gill Sans MT"/>
          <w:b/>
          <w:bCs/>
          <w:sz w:val="24"/>
          <w:szCs w:val="24"/>
        </w:rPr>
        <w:t>Sectionalisation</w:t>
      </w:r>
    </w:p>
    <w:p w14:paraId="2367E44D" w14:textId="248E059E" w:rsidR="00BF2DA9" w:rsidRDefault="001E008B">
      <w:pPr>
        <w:spacing w:line="360" w:lineRule="auto"/>
        <w:jc w:val="both"/>
        <w:rPr>
          <w:rFonts w:ascii="Gill Sans MT" w:hAnsi="Gill Sans MT"/>
          <w:sz w:val="24"/>
          <w:szCs w:val="24"/>
        </w:rPr>
        <w:pPrChange w:id="189" w:author="Frank Asirifi Otchere" w:date="2021-10-21T14:56:00Z">
          <w:pPr>
            <w:jc w:val="both"/>
          </w:pPr>
        </w:pPrChange>
      </w:pPr>
      <w:r w:rsidRPr="001E008B">
        <w:rPr>
          <w:rFonts w:ascii="Gill Sans MT" w:hAnsi="Gill Sans MT"/>
          <w:sz w:val="24"/>
          <w:szCs w:val="24"/>
        </w:rPr>
        <w:t xml:space="preserve">Following a disturbance, </w:t>
      </w:r>
      <w:r>
        <w:rPr>
          <w:rFonts w:ascii="Gill Sans MT" w:hAnsi="Gill Sans MT"/>
          <w:sz w:val="24"/>
          <w:szCs w:val="24"/>
        </w:rPr>
        <w:t>the power system is typically not very stable. In such situations transient oscillations associated with equipment switching operations could quickly get amplified leading to cascading trips and possible system collapse.</w:t>
      </w:r>
    </w:p>
    <w:p w14:paraId="06E17AA8" w14:textId="4E8FF919" w:rsidR="001E008B" w:rsidRDefault="001E008B">
      <w:pPr>
        <w:spacing w:line="360" w:lineRule="auto"/>
        <w:jc w:val="both"/>
        <w:rPr>
          <w:rFonts w:ascii="Gill Sans MT" w:hAnsi="Gill Sans MT"/>
          <w:sz w:val="24"/>
          <w:szCs w:val="24"/>
        </w:rPr>
        <w:pPrChange w:id="190" w:author="Frank Asirifi Otchere" w:date="2021-10-21T14:56:00Z">
          <w:pPr>
            <w:jc w:val="both"/>
          </w:pPr>
        </w:pPrChange>
      </w:pPr>
      <w:r>
        <w:rPr>
          <w:rFonts w:ascii="Gill Sans MT" w:hAnsi="Gill Sans MT"/>
          <w:sz w:val="24"/>
          <w:szCs w:val="24"/>
        </w:rPr>
        <w:t xml:space="preserve">Therefore, it is expedient that prior to the commencement of restoration, the power system is segmented into smaller ‘Sections’. Upon commencement of restoration, these ‘Sections’ shall be progressively restored </w:t>
      </w:r>
      <w:ins w:id="191" w:author="Frank Asirifi Otchere" w:date="2021-10-21T13:44:00Z">
        <w:r w:rsidR="009C090E">
          <w:rPr>
            <w:rFonts w:ascii="Gill Sans MT" w:hAnsi="Gill Sans MT"/>
            <w:sz w:val="24"/>
            <w:szCs w:val="24"/>
          </w:rPr>
          <w:t xml:space="preserve">using </w:t>
        </w:r>
      </w:ins>
      <w:ins w:id="192" w:author="Frank Asirifi Otchere" w:date="2021-10-21T13:45:00Z">
        <w:r w:rsidR="009C090E">
          <w:rPr>
            <w:rFonts w:ascii="Gill Sans MT" w:hAnsi="Gill Sans MT"/>
            <w:sz w:val="24"/>
            <w:szCs w:val="24"/>
          </w:rPr>
          <w:t xml:space="preserve">an agreed energization path </w:t>
        </w:r>
      </w:ins>
      <w:r>
        <w:rPr>
          <w:rFonts w:ascii="Gill Sans MT" w:hAnsi="Gill Sans MT"/>
          <w:sz w:val="24"/>
          <w:szCs w:val="24"/>
        </w:rPr>
        <w:t>to ensure a gradual and controlled progression with system restoration.</w:t>
      </w:r>
    </w:p>
    <w:p w14:paraId="45CDD1BB" w14:textId="4691686D" w:rsidR="001E008B" w:rsidRDefault="001E008B">
      <w:pPr>
        <w:spacing w:line="360" w:lineRule="auto"/>
        <w:jc w:val="both"/>
        <w:rPr>
          <w:ins w:id="193" w:author="Frank Asirifi Otchere" w:date="2021-10-21T10:16:00Z"/>
          <w:rFonts w:ascii="Gill Sans MT" w:hAnsi="Gill Sans MT"/>
          <w:sz w:val="24"/>
          <w:szCs w:val="24"/>
        </w:rPr>
        <w:pPrChange w:id="194" w:author="Frank Asirifi Otchere" w:date="2021-10-21T14:56:00Z">
          <w:pPr>
            <w:jc w:val="both"/>
          </w:pPr>
        </w:pPrChange>
      </w:pPr>
      <w:r>
        <w:rPr>
          <w:rFonts w:ascii="Gill Sans MT" w:hAnsi="Gill Sans MT"/>
          <w:sz w:val="24"/>
          <w:szCs w:val="24"/>
        </w:rPr>
        <w:t>The action of segmenting the power system into smaller sections is termed “</w:t>
      </w:r>
      <w:proofErr w:type="spellStart"/>
      <w:r>
        <w:rPr>
          <w:rFonts w:ascii="Gill Sans MT" w:hAnsi="Gill Sans MT"/>
          <w:sz w:val="24"/>
          <w:szCs w:val="24"/>
        </w:rPr>
        <w:t>sectionalisation</w:t>
      </w:r>
      <w:proofErr w:type="spellEnd"/>
      <w:r>
        <w:rPr>
          <w:rFonts w:ascii="Gill Sans MT" w:hAnsi="Gill Sans MT"/>
          <w:sz w:val="24"/>
          <w:szCs w:val="24"/>
        </w:rPr>
        <w:t xml:space="preserve">”. Dispatchers at SCC shall determine the extent of </w:t>
      </w:r>
      <w:proofErr w:type="spellStart"/>
      <w:r>
        <w:rPr>
          <w:rFonts w:ascii="Gill Sans MT" w:hAnsi="Gill Sans MT"/>
          <w:sz w:val="24"/>
          <w:szCs w:val="24"/>
        </w:rPr>
        <w:t>sectionalisation</w:t>
      </w:r>
      <w:proofErr w:type="spellEnd"/>
      <w:r>
        <w:rPr>
          <w:rFonts w:ascii="Gill Sans MT" w:hAnsi="Gill Sans MT"/>
          <w:sz w:val="24"/>
          <w:szCs w:val="24"/>
        </w:rPr>
        <w:t xml:space="preserve"> required for each restoration event.</w:t>
      </w:r>
    </w:p>
    <w:p w14:paraId="29C16723" w14:textId="6910BC1F" w:rsidR="00256A16" w:rsidRDefault="00061B8A">
      <w:pPr>
        <w:spacing w:line="360" w:lineRule="auto"/>
        <w:jc w:val="both"/>
        <w:rPr>
          <w:ins w:id="195" w:author="Frank Asirifi Otchere" w:date="2021-10-21T10:21:00Z"/>
          <w:rFonts w:ascii="Gill Sans MT" w:hAnsi="Gill Sans MT"/>
          <w:bCs/>
          <w:sz w:val="24"/>
          <w:szCs w:val="24"/>
        </w:rPr>
        <w:pPrChange w:id="196" w:author="Frank Asirifi Otchere" w:date="2021-10-21T14:56:00Z">
          <w:pPr/>
        </w:pPrChange>
      </w:pPr>
      <w:ins w:id="197" w:author="Frank Asirifi Otchere" w:date="2021-10-21T10:16:00Z">
        <w:r>
          <w:rPr>
            <w:rFonts w:ascii="Gill Sans MT" w:hAnsi="Gill Sans MT"/>
            <w:sz w:val="24"/>
            <w:szCs w:val="24"/>
          </w:rPr>
          <w:t>Where avai</w:t>
        </w:r>
      </w:ins>
      <w:ins w:id="198" w:author="Frank Asirifi Otchere" w:date="2021-10-21T10:17:00Z">
        <w:r>
          <w:rPr>
            <w:rFonts w:ascii="Gill Sans MT" w:hAnsi="Gill Sans MT"/>
            <w:sz w:val="24"/>
            <w:szCs w:val="24"/>
          </w:rPr>
          <w:t xml:space="preserve">lable, </w:t>
        </w:r>
        <w:proofErr w:type="spellStart"/>
        <w:r>
          <w:rPr>
            <w:rFonts w:ascii="Gill Sans MT" w:hAnsi="Gill Sans MT"/>
            <w:sz w:val="24"/>
            <w:szCs w:val="24"/>
          </w:rPr>
          <w:t>sectionalisation</w:t>
        </w:r>
        <w:proofErr w:type="spellEnd"/>
        <w:r>
          <w:rPr>
            <w:rFonts w:ascii="Gill Sans MT" w:hAnsi="Gill Sans MT"/>
            <w:sz w:val="24"/>
            <w:szCs w:val="24"/>
          </w:rPr>
          <w:t xml:space="preserve"> must be carried out </w:t>
        </w:r>
      </w:ins>
      <w:ins w:id="199" w:author="Frank Asirifi Otchere" w:date="2021-10-21T10:19:00Z">
        <w:r w:rsidR="00256A16">
          <w:rPr>
            <w:rFonts w:ascii="Gill Sans MT" w:hAnsi="Gill Sans MT"/>
            <w:sz w:val="24"/>
            <w:szCs w:val="24"/>
          </w:rPr>
          <w:t>at</w:t>
        </w:r>
      </w:ins>
      <w:ins w:id="200" w:author="Frank Asirifi Otchere" w:date="2021-10-21T10:17:00Z">
        <w:r>
          <w:rPr>
            <w:rFonts w:ascii="Gill Sans MT" w:hAnsi="Gill Sans MT"/>
            <w:sz w:val="24"/>
            <w:szCs w:val="24"/>
          </w:rPr>
          <w:t xml:space="preserve"> nodes where </w:t>
        </w:r>
      </w:ins>
      <w:ins w:id="201" w:author="Frank Asirifi Otchere" w:date="2021-10-21T10:18:00Z">
        <w:r w:rsidR="00256A16">
          <w:rPr>
            <w:rFonts w:ascii="Gill Sans MT" w:hAnsi="Gill Sans MT"/>
            <w:bCs/>
            <w:sz w:val="24"/>
            <w:szCs w:val="24"/>
          </w:rPr>
          <w:t>synchronization points/</w:t>
        </w:r>
      </w:ins>
      <w:ins w:id="202" w:author="Frank Asirifi Otchere" w:date="2021-10-21T10:19:00Z">
        <w:r w:rsidR="00256A16">
          <w:rPr>
            <w:rFonts w:ascii="Gill Sans MT" w:hAnsi="Gill Sans MT"/>
            <w:bCs/>
            <w:sz w:val="24"/>
            <w:szCs w:val="24"/>
          </w:rPr>
          <w:t xml:space="preserve"> </w:t>
        </w:r>
      </w:ins>
      <w:ins w:id="203" w:author="Frank Asirifi Otchere" w:date="2021-10-21T10:18:00Z">
        <w:r w:rsidR="00256A16">
          <w:rPr>
            <w:rFonts w:ascii="Gill Sans MT" w:hAnsi="Gill Sans MT"/>
            <w:bCs/>
            <w:sz w:val="24"/>
            <w:szCs w:val="24"/>
          </w:rPr>
          <w:t>synchro</w:t>
        </w:r>
      </w:ins>
      <w:ins w:id="204" w:author="Frank Asirifi Otchere" w:date="2021-10-21T10:30:00Z">
        <w:r w:rsidR="00C56BC1">
          <w:rPr>
            <w:rFonts w:ascii="Gill Sans MT" w:hAnsi="Gill Sans MT"/>
            <w:bCs/>
            <w:sz w:val="24"/>
            <w:szCs w:val="24"/>
          </w:rPr>
          <w:t>-</w:t>
        </w:r>
      </w:ins>
      <w:ins w:id="205" w:author="Frank Asirifi Otchere" w:date="2021-10-21T10:18:00Z">
        <w:r w:rsidR="00256A16">
          <w:rPr>
            <w:rFonts w:ascii="Gill Sans MT" w:hAnsi="Gill Sans MT"/>
            <w:bCs/>
            <w:sz w:val="24"/>
            <w:szCs w:val="24"/>
          </w:rPr>
          <w:t>checks exist.</w:t>
        </w:r>
      </w:ins>
      <w:ins w:id="206" w:author="Frank Asirifi Otchere" w:date="2021-10-21T10:21:00Z">
        <w:r w:rsidR="00256A16">
          <w:rPr>
            <w:rFonts w:ascii="Gill Sans MT" w:hAnsi="Gill Sans MT"/>
            <w:bCs/>
            <w:sz w:val="24"/>
            <w:szCs w:val="24"/>
          </w:rPr>
          <w:t xml:space="preserve"> </w:t>
        </w:r>
      </w:ins>
      <w:ins w:id="207" w:author="Frank Asirifi Otchere" w:date="2021-11-25T11:30:00Z">
        <w:r w:rsidR="006B2F69" w:rsidRPr="006B2F69">
          <w:rPr>
            <w:rFonts w:ascii="Gill Sans MT" w:hAnsi="Gill Sans MT"/>
            <w:bCs/>
            <w:sz w:val="24"/>
            <w:szCs w:val="24"/>
            <w:highlight w:val="red"/>
            <w:rPrChange w:id="208" w:author="Frank Asirifi Otchere" w:date="2021-11-25T11:30:00Z">
              <w:rPr>
                <w:rFonts w:ascii="Gill Sans MT" w:hAnsi="Gill Sans MT"/>
                <w:bCs/>
                <w:sz w:val="24"/>
                <w:szCs w:val="24"/>
              </w:rPr>
            </w:rPrChange>
          </w:rPr>
          <w:t>Appendix xx</w:t>
        </w:r>
      </w:ins>
      <w:ins w:id="209" w:author="Frank Asirifi Otchere" w:date="2021-10-21T10:21:00Z">
        <w:r w:rsidR="00256A16">
          <w:rPr>
            <w:rFonts w:ascii="Gill Sans MT" w:hAnsi="Gill Sans MT"/>
            <w:bCs/>
            <w:sz w:val="24"/>
            <w:szCs w:val="24"/>
          </w:rPr>
          <w:t xml:space="preserve"> </w:t>
        </w:r>
      </w:ins>
      <w:ins w:id="210" w:author="Frank Asirifi Otchere" w:date="2021-10-21T10:24:00Z">
        <w:r w:rsidR="00E45824">
          <w:rPr>
            <w:rFonts w:ascii="Gill Sans MT" w:hAnsi="Gill Sans MT"/>
            <w:bCs/>
            <w:sz w:val="24"/>
            <w:szCs w:val="24"/>
          </w:rPr>
          <w:t>shows</w:t>
        </w:r>
      </w:ins>
      <w:ins w:id="211" w:author="Frank Asirifi Otchere" w:date="2021-10-21T10:21:00Z">
        <w:r w:rsidR="00256A16">
          <w:rPr>
            <w:rFonts w:ascii="Gill Sans MT" w:hAnsi="Gill Sans MT"/>
            <w:bCs/>
            <w:sz w:val="24"/>
            <w:szCs w:val="24"/>
          </w:rPr>
          <w:t xml:space="preserve"> </w:t>
        </w:r>
      </w:ins>
      <w:ins w:id="212" w:author="Frank Asirifi Otchere" w:date="2021-10-21T10:24:00Z">
        <w:r w:rsidR="00E45824">
          <w:rPr>
            <w:rFonts w:ascii="Gill Sans MT" w:hAnsi="Gill Sans MT"/>
            <w:bCs/>
            <w:sz w:val="24"/>
            <w:szCs w:val="24"/>
          </w:rPr>
          <w:t>the list of</w:t>
        </w:r>
      </w:ins>
      <w:ins w:id="213" w:author="Frank Asirifi Otchere" w:date="2021-10-21T10:21:00Z">
        <w:r w:rsidR="00256A16">
          <w:rPr>
            <w:rFonts w:ascii="Gill Sans MT" w:hAnsi="Gill Sans MT"/>
            <w:bCs/>
            <w:sz w:val="24"/>
            <w:szCs w:val="24"/>
          </w:rPr>
          <w:t xml:space="preserve"> synchronization points/synchro</w:t>
        </w:r>
      </w:ins>
      <w:ins w:id="214" w:author="Frank Asirifi Otchere" w:date="2021-10-21T10:30:00Z">
        <w:r w:rsidR="00C56BC1">
          <w:rPr>
            <w:rFonts w:ascii="Gill Sans MT" w:hAnsi="Gill Sans MT"/>
            <w:bCs/>
            <w:sz w:val="24"/>
            <w:szCs w:val="24"/>
          </w:rPr>
          <w:t>-</w:t>
        </w:r>
      </w:ins>
      <w:ins w:id="215" w:author="Frank Asirifi Otchere" w:date="2021-10-21T10:21:00Z">
        <w:r w:rsidR="00256A16">
          <w:rPr>
            <w:rFonts w:ascii="Gill Sans MT" w:hAnsi="Gill Sans MT"/>
            <w:bCs/>
            <w:sz w:val="24"/>
            <w:szCs w:val="24"/>
          </w:rPr>
          <w:t xml:space="preserve">checks </w:t>
        </w:r>
      </w:ins>
      <w:ins w:id="216" w:author="Frank Asirifi Otchere" w:date="2021-10-21T10:30:00Z">
        <w:r w:rsidR="00C56BC1">
          <w:rPr>
            <w:rFonts w:ascii="Gill Sans MT" w:hAnsi="Gill Sans MT"/>
            <w:bCs/>
            <w:sz w:val="24"/>
            <w:szCs w:val="24"/>
          </w:rPr>
          <w:t xml:space="preserve">on the Ghana power system </w:t>
        </w:r>
      </w:ins>
      <w:ins w:id="217" w:author="Frank Asirifi Otchere" w:date="2021-10-21T10:21:00Z">
        <w:r w:rsidR="00256A16">
          <w:rPr>
            <w:rFonts w:ascii="Gill Sans MT" w:hAnsi="Gill Sans MT"/>
            <w:bCs/>
            <w:sz w:val="24"/>
            <w:szCs w:val="24"/>
          </w:rPr>
          <w:t>and where they are installed</w:t>
        </w:r>
      </w:ins>
      <w:ins w:id="218" w:author="Frank Asirifi Otchere" w:date="2021-10-21T10:25:00Z">
        <w:r w:rsidR="00E45824">
          <w:rPr>
            <w:rFonts w:ascii="Gill Sans MT" w:hAnsi="Gill Sans MT"/>
            <w:bCs/>
            <w:sz w:val="24"/>
            <w:szCs w:val="24"/>
          </w:rPr>
          <w:t>.</w:t>
        </w:r>
      </w:ins>
    </w:p>
    <w:p w14:paraId="536000C4" w14:textId="45ABCEFE" w:rsidR="00061B8A" w:rsidDel="00C56BC1" w:rsidRDefault="00061B8A">
      <w:pPr>
        <w:spacing w:line="360" w:lineRule="auto"/>
        <w:jc w:val="both"/>
        <w:rPr>
          <w:del w:id="219" w:author="Frank Asirifi Otchere" w:date="2021-10-21T10:27:00Z"/>
          <w:rFonts w:ascii="Gill Sans MT" w:hAnsi="Gill Sans MT"/>
          <w:sz w:val="24"/>
          <w:szCs w:val="24"/>
        </w:rPr>
        <w:pPrChange w:id="220" w:author="Frank Asirifi Otchere" w:date="2021-10-21T14:56:00Z">
          <w:pPr>
            <w:jc w:val="both"/>
          </w:pPr>
        </w:pPrChange>
      </w:pPr>
    </w:p>
    <w:p w14:paraId="3B00B9BB" w14:textId="77777777" w:rsidR="001E008B" w:rsidRPr="001E008B" w:rsidRDefault="001E008B">
      <w:pPr>
        <w:spacing w:line="360" w:lineRule="auto"/>
        <w:jc w:val="both"/>
        <w:rPr>
          <w:rFonts w:ascii="Gill Sans MT" w:hAnsi="Gill Sans MT"/>
          <w:sz w:val="24"/>
          <w:szCs w:val="24"/>
        </w:rPr>
        <w:pPrChange w:id="221" w:author="Frank Asirifi Otchere" w:date="2021-10-21T14:56:00Z">
          <w:pPr>
            <w:jc w:val="both"/>
          </w:pPr>
        </w:pPrChange>
      </w:pPr>
    </w:p>
    <w:p w14:paraId="1AD36927" w14:textId="77777777" w:rsidR="00B5410B" w:rsidRDefault="00AF42D5" w:rsidP="00AF42D5">
      <w:pPr>
        <w:pStyle w:val="Heading1"/>
        <w:numPr>
          <w:ilvl w:val="0"/>
          <w:numId w:val="9"/>
        </w:numPr>
        <w:ind w:left="360"/>
        <w:rPr>
          <w:ins w:id="222" w:author="Frank Asirifi" w:date="2021-11-23T14:23:00Z"/>
          <w:rFonts w:ascii="Gill Sans MT" w:hAnsi="Gill Sans MT"/>
          <w:b/>
          <w:bCs/>
          <w:color w:val="000000" w:themeColor="text1"/>
          <w:sz w:val="24"/>
          <w:szCs w:val="24"/>
        </w:rPr>
      </w:pPr>
      <w:ins w:id="223" w:author="Frank Asirifi" w:date="2021-11-23T14:12:00Z">
        <w:r w:rsidRPr="00B5410B">
          <w:rPr>
            <w:rFonts w:ascii="Gill Sans MT" w:hAnsi="Gill Sans MT"/>
            <w:b/>
            <w:bCs/>
            <w:color w:val="000000" w:themeColor="text1"/>
            <w:sz w:val="24"/>
            <w:szCs w:val="24"/>
            <w:rPrChange w:id="224" w:author="Frank Asirifi" w:date="2021-11-23T14:22:00Z">
              <w:rPr/>
            </w:rPrChange>
          </w:rPr>
          <w:t>Restoration</w:t>
        </w:r>
      </w:ins>
    </w:p>
    <w:p w14:paraId="2D103EB4" w14:textId="6B223836" w:rsidR="00BF2DA9" w:rsidRPr="00B5410B" w:rsidRDefault="00BF2DA9" w:rsidP="0025125E">
      <w:pPr>
        <w:pStyle w:val="Heading1"/>
        <w:numPr>
          <w:ilvl w:val="1"/>
          <w:numId w:val="11"/>
        </w:numPr>
        <w:spacing w:after="120"/>
        <w:ind w:left="720"/>
        <w:rPr>
          <w:rFonts w:ascii="Gill Sans MT" w:hAnsi="Gill Sans MT"/>
          <w:b/>
          <w:bCs/>
          <w:i/>
          <w:iCs/>
          <w:color w:val="000000" w:themeColor="text1"/>
          <w:sz w:val="24"/>
          <w:szCs w:val="24"/>
          <w:rPrChange w:id="225" w:author="Frank Asirifi" w:date="2021-11-23T14:24:00Z">
            <w:rPr/>
          </w:rPrChange>
        </w:rPr>
        <w:pPrChange w:id="226" w:author="Frank Asirifi Otchere" w:date="2021-11-23T14:37:00Z">
          <w:pPr/>
        </w:pPrChange>
      </w:pPr>
      <w:r w:rsidRPr="00B5410B">
        <w:rPr>
          <w:rFonts w:ascii="Gill Sans MT" w:hAnsi="Gill Sans MT"/>
          <w:b/>
          <w:bCs/>
          <w:i/>
          <w:iCs/>
          <w:color w:val="000000" w:themeColor="text1"/>
          <w:sz w:val="24"/>
          <w:szCs w:val="24"/>
          <w:rPrChange w:id="227" w:author="Frank Asirifi" w:date="2021-11-23T14:24:00Z">
            <w:rPr/>
          </w:rPrChange>
        </w:rPr>
        <w:t>Black</w:t>
      </w:r>
      <w:r w:rsidRPr="00B5410B">
        <w:rPr>
          <w:i/>
          <w:iCs/>
          <w:rPrChange w:id="228" w:author="Frank Asirifi" w:date="2021-11-23T14:24:00Z">
            <w:rPr/>
          </w:rPrChange>
        </w:rPr>
        <w:t xml:space="preserve"> </w:t>
      </w:r>
      <w:r w:rsidRPr="00B5410B">
        <w:rPr>
          <w:rFonts w:ascii="Gill Sans MT" w:hAnsi="Gill Sans MT"/>
          <w:b/>
          <w:bCs/>
          <w:i/>
          <w:iCs/>
          <w:color w:val="000000" w:themeColor="text1"/>
          <w:sz w:val="24"/>
          <w:szCs w:val="24"/>
          <w:rPrChange w:id="229" w:author="Frank Asirifi" w:date="2021-11-23T14:24:00Z">
            <w:rPr/>
          </w:rPrChange>
        </w:rPr>
        <w:t>Start</w:t>
      </w:r>
    </w:p>
    <w:p w14:paraId="7BD34CCD" w14:textId="333D0E59" w:rsidR="00BF2DA9" w:rsidRDefault="001E008B">
      <w:pPr>
        <w:spacing w:line="360" w:lineRule="auto"/>
        <w:jc w:val="both"/>
        <w:rPr>
          <w:rFonts w:ascii="Gill Sans MT" w:hAnsi="Gill Sans MT"/>
          <w:sz w:val="24"/>
          <w:szCs w:val="24"/>
        </w:rPr>
        <w:pPrChange w:id="230" w:author="Frank Asirifi Otchere" w:date="2021-10-21T14:56:00Z">
          <w:pPr>
            <w:jc w:val="both"/>
          </w:pPr>
        </w:pPrChange>
      </w:pPr>
      <w:r w:rsidRPr="001E008B">
        <w:rPr>
          <w:rFonts w:ascii="Gill Sans MT" w:hAnsi="Gill Sans MT"/>
          <w:sz w:val="24"/>
          <w:szCs w:val="24"/>
        </w:rPr>
        <w:t xml:space="preserve">The following power plants </w:t>
      </w:r>
      <w:r>
        <w:rPr>
          <w:rFonts w:ascii="Gill Sans MT" w:hAnsi="Gill Sans MT"/>
          <w:sz w:val="24"/>
          <w:szCs w:val="24"/>
        </w:rPr>
        <w:t xml:space="preserve">have capability of providing black start </w:t>
      </w:r>
      <w:r w:rsidRPr="001E008B">
        <w:rPr>
          <w:rFonts w:ascii="Gill Sans MT" w:hAnsi="Gill Sans MT"/>
          <w:sz w:val="24"/>
          <w:szCs w:val="24"/>
        </w:rPr>
        <w:t xml:space="preserve">on the Ghana </w:t>
      </w:r>
      <w:r>
        <w:rPr>
          <w:rFonts w:ascii="Gill Sans MT" w:hAnsi="Gill Sans MT"/>
          <w:sz w:val="24"/>
          <w:szCs w:val="24"/>
        </w:rPr>
        <w:t>power system in the event of a system collapse.</w:t>
      </w:r>
    </w:p>
    <w:p w14:paraId="0A107248" w14:textId="32B5F218" w:rsidR="001E008B" w:rsidDel="00B0465F" w:rsidRDefault="001E008B">
      <w:pPr>
        <w:spacing w:line="360" w:lineRule="auto"/>
        <w:jc w:val="both"/>
        <w:rPr>
          <w:del w:id="231" w:author="Frank Asirifi Otchere" w:date="2021-10-21T10:08:00Z"/>
          <w:rFonts w:ascii="Gill Sans MT" w:hAnsi="Gill Sans MT"/>
          <w:sz w:val="24"/>
          <w:szCs w:val="24"/>
        </w:rPr>
        <w:pPrChange w:id="232" w:author="Frank Asirifi Otchere" w:date="2021-10-21T14:56:00Z">
          <w:pPr>
            <w:jc w:val="both"/>
          </w:pPr>
        </w:pPrChange>
      </w:pPr>
      <w:r>
        <w:rPr>
          <w:rFonts w:ascii="Gill Sans MT" w:hAnsi="Gill Sans MT"/>
          <w:sz w:val="24"/>
          <w:szCs w:val="24"/>
        </w:rPr>
        <w:t>These are</w:t>
      </w:r>
      <w:ins w:id="233" w:author="Frank Asirifi Otchere" w:date="2021-10-21T10:08:00Z">
        <w:r w:rsidR="00B0465F">
          <w:rPr>
            <w:rFonts w:ascii="Gill Sans MT" w:hAnsi="Gill Sans MT"/>
            <w:sz w:val="24"/>
            <w:szCs w:val="24"/>
          </w:rPr>
          <w:t xml:space="preserve"> tabulated below</w:t>
        </w:r>
      </w:ins>
      <w:r>
        <w:rPr>
          <w:rFonts w:ascii="Gill Sans MT" w:hAnsi="Gill Sans MT"/>
          <w:sz w:val="24"/>
          <w:szCs w:val="24"/>
        </w:rPr>
        <w:t>:</w:t>
      </w:r>
    </w:p>
    <w:p w14:paraId="1910D06D" w14:textId="2C652361" w:rsidR="001E008B" w:rsidDel="00B0465F" w:rsidRDefault="001E008B">
      <w:pPr>
        <w:pStyle w:val="ListParagraph"/>
        <w:numPr>
          <w:ilvl w:val="0"/>
          <w:numId w:val="3"/>
        </w:numPr>
        <w:spacing w:line="360" w:lineRule="auto"/>
        <w:jc w:val="both"/>
        <w:rPr>
          <w:del w:id="234" w:author="Frank Asirifi Otchere" w:date="2021-10-21T10:08:00Z"/>
          <w:rFonts w:ascii="Gill Sans MT" w:hAnsi="Gill Sans MT"/>
          <w:sz w:val="24"/>
          <w:szCs w:val="24"/>
        </w:rPr>
        <w:pPrChange w:id="235" w:author="Frank Asirifi Otchere" w:date="2021-10-21T14:56:00Z">
          <w:pPr>
            <w:pStyle w:val="ListParagraph"/>
            <w:numPr>
              <w:numId w:val="3"/>
            </w:numPr>
            <w:ind w:hanging="360"/>
            <w:jc w:val="both"/>
          </w:pPr>
        </w:pPrChange>
      </w:pPr>
      <w:del w:id="236" w:author="Frank Asirifi Otchere" w:date="2021-10-21T10:08:00Z">
        <w:r w:rsidDel="00B0465F">
          <w:rPr>
            <w:rFonts w:ascii="Gill Sans MT" w:hAnsi="Gill Sans MT"/>
            <w:sz w:val="24"/>
            <w:szCs w:val="24"/>
          </w:rPr>
          <w:delText>Akosombo GS</w:delText>
        </w:r>
      </w:del>
    </w:p>
    <w:p w14:paraId="36D9EF40" w14:textId="2761A989" w:rsidR="001E008B" w:rsidDel="00B0465F" w:rsidRDefault="001E008B">
      <w:pPr>
        <w:pStyle w:val="ListParagraph"/>
        <w:numPr>
          <w:ilvl w:val="0"/>
          <w:numId w:val="3"/>
        </w:numPr>
        <w:spacing w:line="360" w:lineRule="auto"/>
        <w:jc w:val="both"/>
        <w:rPr>
          <w:del w:id="237" w:author="Frank Asirifi Otchere" w:date="2021-10-21T10:08:00Z"/>
          <w:rFonts w:ascii="Gill Sans MT" w:hAnsi="Gill Sans MT"/>
          <w:sz w:val="24"/>
          <w:szCs w:val="24"/>
        </w:rPr>
        <w:pPrChange w:id="238" w:author="Frank Asirifi Otchere" w:date="2021-10-21T14:56:00Z">
          <w:pPr>
            <w:pStyle w:val="ListParagraph"/>
            <w:numPr>
              <w:numId w:val="3"/>
            </w:numPr>
            <w:ind w:hanging="360"/>
            <w:jc w:val="both"/>
          </w:pPr>
        </w:pPrChange>
      </w:pPr>
      <w:del w:id="239" w:author="Frank Asirifi Otchere" w:date="2021-10-21T10:08:00Z">
        <w:r w:rsidDel="00B0465F">
          <w:rPr>
            <w:rFonts w:ascii="Gill Sans MT" w:hAnsi="Gill Sans MT"/>
            <w:sz w:val="24"/>
            <w:szCs w:val="24"/>
          </w:rPr>
          <w:delText>Kpong GS</w:delText>
        </w:r>
      </w:del>
    </w:p>
    <w:p w14:paraId="588CECCA" w14:textId="6A57BD34" w:rsidR="001E008B" w:rsidDel="00B0465F" w:rsidRDefault="001E008B">
      <w:pPr>
        <w:pStyle w:val="ListParagraph"/>
        <w:numPr>
          <w:ilvl w:val="0"/>
          <w:numId w:val="3"/>
        </w:numPr>
        <w:spacing w:line="360" w:lineRule="auto"/>
        <w:jc w:val="both"/>
        <w:rPr>
          <w:del w:id="240" w:author="Frank Asirifi Otchere" w:date="2021-10-21T10:08:00Z"/>
          <w:rFonts w:ascii="Gill Sans MT" w:hAnsi="Gill Sans MT"/>
          <w:sz w:val="24"/>
          <w:szCs w:val="24"/>
        </w:rPr>
        <w:pPrChange w:id="241" w:author="Frank Asirifi Otchere" w:date="2021-10-21T14:56:00Z">
          <w:pPr>
            <w:pStyle w:val="ListParagraph"/>
            <w:numPr>
              <w:numId w:val="3"/>
            </w:numPr>
            <w:ind w:hanging="360"/>
            <w:jc w:val="both"/>
          </w:pPr>
        </w:pPrChange>
      </w:pPr>
      <w:del w:id="242" w:author="Frank Asirifi Otchere" w:date="2021-10-21T10:08:00Z">
        <w:r w:rsidDel="00B0465F">
          <w:rPr>
            <w:rFonts w:ascii="Gill Sans MT" w:hAnsi="Gill Sans MT"/>
            <w:sz w:val="24"/>
            <w:szCs w:val="24"/>
          </w:rPr>
          <w:delText>Bui GS</w:delText>
        </w:r>
      </w:del>
    </w:p>
    <w:p w14:paraId="52514A1D" w14:textId="505A8C52" w:rsidR="001E008B" w:rsidDel="00B0465F" w:rsidRDefault="001E008B">
      <w:pPr>
        <w:pStyle w:val="ListParagraph"/>
        <w:numPr>
          <w:ilvl w:val="0"/>
          <w:numId w:val="3"/>
        </w:numPr>
        <w:spacing w:line="360" w:lineRule="auto"/>
        <w:jc w:val="both"/>
        <w:rPr>
          <w:del w:id="243" w:author="Frank Asirifi Otchere" w:date="2021-10-21T10:08:00Z"/>
          <w:rFonts w:ascii="Gill Sans MT" w:hAnsi="Gill Sans MT"/>
          <w:sz w:val="24"/>
          <w:szCs w:val="24"/>
        </w:rPr>
        <w:pPrChange w:id="244" w:author="Frank Asirifi Otchere" w:date="2021-10-21T14:56:00Z">
          <w:pPr>
            <w:pStyle w:val="ListParagraph"/>
            <w:numPr>
              <w:numId w:val="3"/>
            </w:numPr>
            <w:ind w:hanging="360"/>
            <w:jc w:val="both"/>
          </w:pPr>
        </w:pPrChange>
      </w:pPr>
      <w:del w:id="245" w:author="Frank Asirifi Otchere" w:date="2021-10-21T10:08:00Z">
        <w:r w:rsidDel="00B0465F">
          <w:rPr>
            <w:rFonts w:ascii="Gill Sans MT" w:hAnsi="Gill Sans MT"/>
            <w:sz w:val="24"/>
            <w:szCs w:val="24"/>
          </w:rPr>
          <w:delText>Karpowership</w:delText>
        </w:r>
      </w:del>
    </w:p>
    <w:p w14:paraId="48D645B5" w14:textId="14794351" w:rsidR="001E008B" w:rsidDel="00B0465F" w:rsidRDefault="001E008B">
      <w:pPr>
        <w:pStyle w:val="ListParagraph"/>
        <w:numPr>
          <w:ilvl w:val="0"/>
          <w:numId w:val="3"/>
        </w:numPr>
        <w:spacing w:line="360" w:lineRule="auto"/>
        <w:jc w:val="both"/>
        <w:rPr>
          <w:del w:id="246" w:author="Frank Asirifi Otchere" w:date="2021-10-21T10:08:00Z"/>
          <w:rFonts w:ascii="Gill Sans MT" w:hAnsi="Gill Sans MT"/>
          <w:sz w:val="24"/>
          <w:szCs w:val="24"/>
        </w:rPr>
        <w:pPrChange w:id="247" w:author="Frank Asirifi Otchere" w:date="2021-10-21T14:56:00Z">
          <w:pPr>
            <w:pStyle w:val="ListParagraph"/>
            <w:numPr>
              <w:numId w:val="3"/>
            </w:numPr>
            <w:ind w:hanging="360"/>
            <w:jc w:val="both"/>
          </w:pPr>
        </w:pPrChange>
      </w:pPr>
      <w:del w:id="248" w:author="Frank Asirifi Otchere" w:date="2021-10-21T10:08:00Z">
        <w:r w:rsidDel="00B0465F">
          <w:rPr>
            <w:rFonts w:ascii="Gill Sans MT" w:hAnsi="Gill Sans MT"/>
            <w:sz w:val="24"/>
            <w:szCs w:val="24"/>
          </w:rPr>
          <w:delText>TT2PP (Siemens Plant)</w:delText>
        </w:r>
      </w:del>
    </w:p>
    <w:p w14:paraId="0BA3AF2B" w14:textId="0B183433" w:rsidR="001E008B" w:rsidRPr="00B0465F" w:rsidRDefault="001E008B">
      <w:pPr>
        <w:spacing w:line="360" w:lineRule="auto"/>
        <w:jc w:val="both"/>
        <w:rPr>
          <w:ins w:id="249" w:author="Frank Asirifi Otchere" w:date="2021-10-21T10:03:00Z"/>
          <w:rFonts w:ascii="Gill Sans MT" w:hAnsi="Gill Sans MT"/>
          <w:sz w:val="24"/>
          <w:szCs w:val="24"/>
          <w:rPrChange w:id="250" w:author="Frank Asirifi Otchere" w:date="2021-10-21T10:08:00Z">
            <w:rPr>
              <w:ins w:id="251" w:author="Frank Asirifi Otchere" w:date="2021-10-21T10:03:00Z"/>
            </w:rPr>
          </w:rPrChange>
        </w:rPr>
        <w:pPrChange w:id="252" w:author="Frank Asirifi Otchere" w:date="2021-10-21T14:56:00Z">
          <w:pPr>
            <w:pStyle w:val="ListParagraph"/>
            <w:numPr>
              <w:numId w:val="3"/>
            </w:numPr>
            <w:ind w:hanging="360"/>
            <w:jc w:val="both"/>
          </w:pPr>
        </w:pPrChange>
      </w:pPr>
      <w:del w:id="253" w:author="Frank Asirifi Otchere" w:date="2021-10-21T10:08:00Z">
        <w:r w:rsidRPr="00B0465F" w:rsidDel="00B0465F">
          <w:rPr>
            <w:rFonts w:ascii="Gill Sans MT" w:hAnsi="Gill Sans MT"/>
            <w:sz w:val="24"/>
            <w:szCs w:val="24"/>
            <w:rPrChange w:id="254" w:author="Frank Asirifi Otchere" w:date="2021-10-21T10:08:00Z">
              <w:rPr/>
            </w:rPrChange>
          </w:rPr>
          <w:delText>Ameri</w:delText>
        </w:r>
      </w:del>
    </w:p>
    <w:tbl>
      <w:tblPr>
        <w:tblStyle w:val="GridTable5Dark-Accent1"/>
        <w:tblW w:w="9355" w:type="dxa"/>
        <w:tblLayout w:type="fixed"/>
        <w:tblLook w:val="04A0" w:firstRow="1" w:lastRow="0" w:firstColumn="1" w:lastColumn="0" w:noHBand="0" w:noVBand="1"/>
        <w:tblPrChange w:id="255" w:author="Frank Asirifi Otchere" w:date="2021-10-21T10:09:00Z">
          <w:tblPr>
            <w:tblStyle w:val="GridTable5Dark-Accent1"/>
            <w:tblW w:w="9355" w:type="dxa"/>
            <w:tblLayout w:type="fixed"/>
            <w:tblLook w:val="04A0" w:firstRow="1" w:lastRow="0" w:firstColumn="1" w:lastColumn="0" w:noHBand="0" w:noVBand="1"/>
          </w:tblPr>
        </w:tblPrChange>
      </w:tblPr>
      <w:tblGrid>
        <w:gridCol w:w="2155"/>
        <w:gridCol w:w="1800"/>
        <w:gridCol w:w="1800"/>
        <w:gridCol w:w="1800"/>
        <w:gridCol w:w="1800"/>
        <w:tblGridChange w:id="256">
          <w:tblGrid>
            <w:gridCol w:w="2785"/>
            <w:gridCol w:w="400"/>
            <w:gridCol w:w="1138"/>
            <w:gridCol w:w="1137"/>
            <w:gridCol w:w="3895"/>
          </w:tblGrid>
        </w:tblGridChange>
      </w:tblGrid>
      <w:tr w:rsidR="007D32E0" w14:paraId="0EA09F95" w14:textId="77777777" w:rsidTr="00B04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57" w:author="Frank Asirifi Otchere" w:date="2021-10-21T10:09:00Z">
              <w:tcPr>
                <w:tcW w:w="2785" w:type="dxa"/>
              </w:tcPr>
            </w:tcPrChange>
          </w:tcPr>
          <w:p w14:paraId="607ED895" w14:textId="77777777" w:rsidR="007D32E0" w:rsidRDefault="007D32E0">
            <w:pPr>
              <w:spacing w:line="360" w:lineRule="auto"/>
              <w:cnfStyle w:val="101000000000" w:firstRow="1" w:lastRow="0" w:firstColumn="1" w:lastColumn="0" w:oddVBand="0" w:evenVBand="0" w:oddHBand="0" w:evenHBand="0" w:firstRowFirstColumn="0" w:firstRowLastColumn="0" w:lastRowFirstColumn="0" w:lastRowLastColumn="0"/>
              <w:rPr>
                <w:moveTo w:id="258" w:author="Frank Asirifi Otchere" w:date="2021-10-21T10:03:00Z"/>
                <w:rFonts w:ascii="Gill Sans MT" w:hAnsi="Gill Sans MT"/>
                <w:bCs w:val="0"/>
                <w:sz w:val="24"/>
                <w:szCs w:val="24"/>
              </w:rPr>
              <w:pPrChange w:id="259" w:author="Frank Asirifi Otchere" w:date="2021-10-21T14:56:00Z">
                <w:pPr>
                  <w:cnfStyle w:val="101000000000" w:firstRow="1" w:lastRow="0" w:firstColumn="1" w:lastColumn="0" w:oddVBand="0" w:evenVBand="0" w:oddHBand="0" w:evenHBand="0" w:firstRowFirstColumn="0" w:firstRowLastColumn="0" w:lastRowFirstColumn="0" w:lastRowLastColumn="0"/>
                </w:pPr>
              </w:pPrChange>
            </w:pPr>
            <w:moveToRangeStart w:id="260" w:author="Frank Asirifi Otchere" w:date="2021-10-21T10:03:00Z" w:name="move85703013"/>
            <w:moveTo w:id="261" w:author="Frank Asirifi Otchere" w:date="2021-10-21T10:03:00Z">
              <w:r>
                <w:rPr>
                  <w:rFonts w:ascii="Gill Sans MT" w:hAnsi="Gill Sans MT"/>
                  <w:bCs w:val="0"/>
                  <w:sz w:val="24"/>
                  <w:szCs w:val="24"/>
                </w:rPr>
                <w:t>Plant</w:t>
              </w:r>
            </w:moveTo>
          </w:p>
        </w:tc>
        <w:tc>
          <w:tcPr>
            <w:tcW w:w="1800" w:type="dxa"/>
            <w:tcPrChange w:id="262" w:author="Frank Asirifi Otchere" w:date="2021-10-21T10:09:00Z">
              <w:tcPr>
                <w:tcW w:w="400" w:type="dxa"/>
              </w:tcPr>
            </w:tcPrChange>
          </w:tcPr>
          <w:p w14:paraId="7D47B9F8" w14:textId="77777777" w:rsidR="007D32E0" w:rsidRDefault="007D32E0">
            <w:pPr>
              <w:spacing w:line="360" w:lineRule="auto"/>
              <w:jc w:val="center"/>
              <w:cnfStyle w:val="100000000000" w:firstRow="1" w:lastRow="0" w:firstColumn="0" w:lastColumn="0" w:oddVBand="0" w:evenVBand="0" w:oddHBand="0" w:evenHBand="0" w:firstRowFirstColumn="0" w:firstRowLastColumn="0" w:lastRowFirstColumn="0" w:lastRowLastColumn="0"/>
              <w:rPr>
                <w:moveTo w:id="263" w:author="Frank Asirifi Otchere" w:date="2021-10-21T10:03:00Z"/>
                <w:rFonts w:ascii="Gill Sans MT" w:hAnsi="Gill Sans MT"/>
                <w:bCs w:val="0"/>
                <w:sz w:val="24"/>
                <w:szCs w:val="24"/>
              </w:rPr>
              <w:pPrChange w:id="264" w:author="Frank Asirifi Otchere" w:date="2021-10-21T14:56:00Z">
                <w:pPr>
                  <w:cnfStyle w:val="100000000000" w:firstRow="1" w:lastRow="0" w:firstColumn="0" w:lastColumn="0" w:oddVBand="0" w:evenVBand="0" w:oddHBand="0" w:evenHBand="0" w:firstRowFirstColumn="0" w:firstRowLastColumn="0" w:lastRowFirstColumn="0" w:lastRowLastColumn="0"/>
                </w:pPr>
              </w:pPrChange>
            </w:pPr>
            <w:moveTo w:id="265" w:author="Frank Asirifi Otchere" w:date="2021-10-21T10:03:00Z">
              <w:r>
                <w:rPr>
                  <w:rFonts w:ascii="Gill Sans MT" w:hAnsi="Gill Sans MT"/>
                  <w:bCs w:val="0"/>
                  <w:sz w:val="24"/>
                  <w:szCs w:val="24"/>
                </w:rPr>
                <w:t>Location</w:t>
              </w:r>
            </w:moveTo>
          </w:p>
        </w:tc>
        <w:tc>
          <w:tcPr>
            <w:tcW w:w="1800" w:type="dxa"/>
            <w:tcPrChange w:id="266" w:author="Frank Asirifi Otchere" w:date="2021-10-21T10:09:00Z">
              <w:tcPr>
                <w:tcW w:w="1138" w:type="dxa"/>
              </w:tcPr>
            </w:tcPrChange>
          </w:tcPr>
          <w:p w14:paraId="43B66A3C" w14:textId="77777777" w:rsidR="007D32E0" w:rsidRDefault="007D32E0">
            <w:pPr>
              <w:spacing w:line="360" w:lineRule="auto"/>
              <w:jc w:val="center"/>
              <w:cnfStyle w:val="100000000000" w:firstRow="1" w:lastRow="0" w:firstColumn="0" w:lastColumn="0" w:oddVBand="0" w:evenVBand="0" w:oddHBand="0" w:evenHBand="0" w:firstRowFirstColumn="0" w:firstRowLastColumn="0" w:lastRowFirstColumn="0" w:lastRowLastColumn="0"/>
              <w:rPr>
                <w:moveTo w:id="267" w:author="Frank Asirifi Otchere" w:date="2021-10-21T10:03:00Z"/>
                <w:rFonts w:ascii="Gill Sans MT" w:hAnsi="Gill Sans MT"/>
                <w:bCs w:val="0"/>
                <w:sz w:val="24"/>
                <w:szCs w:val="24"/>
              </w:rPr>
              <w:pPrChange w:id="268" w:author="Frank Asirifi Otchere" w:date="2021-10-21T14:56:00Z">
                <w:pPr>
                  <w:cnfStyle w:val="100000000000" w:firstRow="1" w:lastRow="0" w:firstColumn="0" w:lastColumn="0" w:oddVBand="0" w:evenVBand="0" w:oddHBand="0" w:evenHBand="0" w:firstRowFirstColumn="0" w:firstRowLastColumn="0" w:lastRowFirstColumn="0" w:lastRowLastColumn="0"/>
                </w:pPr>
              </w:pPrChange>
            </w:pPr>
            <w:moveTo w:id="269" w:author="Frank Asirifi Otchere" w:date="2021-10-21T10:03:00Z">
              <w:r>
                <w:rPr>
                  <w:rFonts w:ascii="Gill Sans MT" w:hAnsi="Gill Sans MT"/>
                  <w:bCs w:val="0"/>
                  <w:sz w:val="24"/>
                  <w:szCs w:val="24"/>
                </w:rPr>
                <w:t>Capacity</w:t>
              </w:r>
            </w:moveTo>
          </w:p>
        </w:tc>
        <w:tc>
          <w:tcPr>
            <w:tcW w:w="1800" w:type="dxa"/>
            <w:tcPrChange w:id="270" w:author="Frank Asirifi Otchere" w:date="2021-10-21T10:09:00Z">
              <w:tcPr>
                <w:tcW w:w="1137" w:type="dxa"/>
              </w:tcPr>
            </w:tcPrChange>
          </w:tcPr>
          <w:p w14:paraId="48166579" w14:textId="343B666C" w:rsidR="007D32E0" w:rsidRDefault="007D32E0">
            <w:pPr>
              <w:spacing w:line="360" w:lineRule="auto"/>
              <w:jc w:val="center"/>
              <w:cnfStyle w:val="100000000000" w:firstRow="1" w:lastRow="0" w:firstColumn="0" w:lastColumn="0" w:oddVBand="0" w:evenVBand="0" w:oddHBand="0" w:evenHBand="0" w:firstRowFirstColumn="0" w:firstRowLastColumn="0" w:lastRowFirstColumn="0" w:lastRowLastColumn="0"/>
              <w:rPr>
                <w:moveTo w:id="271" w:author="Frank Asirifi Otchere" w:date="2021-10-21T10:03:00Z"/>
                <w:rFonts w:ascii="Gill Sans MT" w:hAnsi="Gill Sans MT"/>
                <w:bCs w:val="0"/>
                <w:sz w:val="24"/>
                <w:szCs w:val="24"/>
              </w:rPr>
              <w:pPrChange w:id="272" w:author="Frank Asirifi Otchere" w:date="2021-10-21T14:56:00Z">
                <w:pPr>
                  <w:cnfStyle w:val="100000000000" w:firstRow="1" w:lastRow="0" w:firstColumn="0" w:lastColumn="0" w:oddVBand="0" w:evenVBand="0" w:oddHBand="0" w:evenHBand="0" w:firstRowFirstColumn="0" w:firstRowLastColumn="0" w:lastRowFirstColumn="0" w:lastRowLastColumn="0"/>
                </w:pPr>
              </w:pPrChange>
            </w:pPr>
            <w:moveTo w:id="273" w:author="Frank Asirifi Otchere" w:date="2021-10-21T10:03:00Z">
              <w:r>
                <w:rPr>
                  <w:rFonts w:ascii="Gill Sans MT" w:hAnsi="Gill Sans MT"/>
                  <w:bCs w:val="0"/>
                  <w:sz w:val="24"/>
                  <w:szCs w:val="24"/>
                </w:rPr>
                <w:t>Fuel</w:t>
              </w:r>
            </w:moveTo>
          </w:p>
        </w:tc>
        <w:tc>
          <w:tcPr>
            <w:tcW w:w="1800" w:type="dxa"/>
            <w:tcPrChange w:id="274" w:author="Frank Asirifi Otchere" w:date="2021-10-21T10:09:00Z">
              <w:tcPr>
                <w:tcW w:w="3895" w:type="dxa"/>
              </w:tcPr>
            </w:tcPrChange>
          </w:tcPr>
          <w:p w14:paraId="1E3FBF75" w14:textId="33F33D02" w:rsidR="007D32E0" w:rsidRDefault="007D32E0">
            <w:pPr>
              <w:spacing w:line="360" w:lineRule="auto"/>
              <w:jc w:val="center"/>
              <w:cnfStyle w:val="100000000000" w:firstRow="1" w:lastRow="0" w:firstColumn="0" w:lastColumn="0" w:oddVBand="0" w:evenVBand="0" w:oddHBand="0" w:evenHBand="0" w:firstRowFirstColumn="0" w:firstRowLastColumn="0" w:lastRowFirstColumn="0" w:lastRowLastColumn="0"/>
              <w:rPr>
                <w:moveTo w:id="275" w:author="Frank Asirifi Otchere" w:date="2021-10-21T10:03:00Z"/>
                <w:rFonts w:ascii="Gill Sans MT" w:hAnsi="Gill Sans MT"/>
                <w:bCs w:val="0"/>
                <w:sz w:val="24"/>
                <w:szCs w:val="24"/>
              </w:rPr>
              <w:pPrChange w:id="276" w:author="Frank Asirifi Otchere" w:date="2021-10-21T14:56:00Z">
                <w:pPr>
                  <w:cnfStyle w:val="100000000000" w:firstRow="1" w:lastRow="0" w:firstColumn="0" w:lastColumn="0" w:oddVBand="0" w:evenVBand="0" w:oddHBand="0" w:evenHBand="0" w:firstRowFirstColumn="0" w:firstRowLastColumn="0" w:lastRowFirstColumn="0" w:lastRowLastColumn="0"/>
                </w:pPr>
              </w:pPrChange>
            </w:pPr>
            <w:moveTo w:id="277" w:author="Frank Asirifi Otchere" w:date="2021-10-21T10:03:00Z">
              <w:del w:id="278" w:author="Frank Asirifi Otchere" w:date="2021-10-21T10:05:00Z">
                <w:r w:rsidDel="007D32E0">
                  <w:rPr>
                    <w:rFonts w:ascii="Gill Sans MT" w:hAnsi="Gill Sans MT"/>
                    <w:bCs w:val="0"/>
                    <w:sz w:val="24"/>
                    <w:szCs w:val="24"/>
                  </w:rPr>
                  <w:delText xml:space="preserve">Evacuation </w:delText>
                </w:r>
              </w:del>
              <w:r>
                <w:rPr>
                  <w:rFonts w:ascii="Gill Sans MT" w:hAnsi="Gill Sans MT"/>
                  <w:bCs w:val="0"/>
                  <w:sz w:val="24"/>
                  <w:szCs w:val="24"/>
                </w:rPr>
                <w:t>Voltage</w:t>
              </w:r>
            </w:moveTo>
            <w:ins w:id="279" w:author="Frank Asirifi Otchere" w:date="2021-10-21T10:09:00Z">
              <w:r w:rsidR="00B0465F">
                <w:rPr>
                  <w:rFonts w:ascii="Gill Sans MT" w:hAnsi="Gill Sans MT"/>
                  <w:bCs w:val="0"/>
                  <w:sz w:val="24"/>
                  <w:szCs w:val="24"/>
                </w:rPr>
                <w:t xml:space="preserve"> (kV)</w:t>
              </w:r>
            </w:ins>
          </w:p>
        </w:tc>
      </w:tr>
      <w:tr w:rsidR="007D32E0" w14:paraId="2A9C8CAE" w14:textId="77777777" w:rsidTr="00B04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80" w:author="Frank Asirifi Otchere" w:date="2021-10-21T10:09:00Z">
              <w:tcPr>
                <w:tcW w:w="2785" w:type="dxa"/>
              </w:tcPr>
            </w:tcPrChange>
          </w:tcPr>
          <w:p w14:paraId="4316D3D2" w14:textId="380326AF" w:rsidR="007D32E0" w:rsidRPr="007D32E0" w:rsidDel="007D32E0" w:rsidRDefault="007D32E0">
            <w:pPr>
              <w:spacing w:line="360" w:lineRule="auto"/>
              <w:cnfStyle w:val="001000100000" w:firstRow="0" w:lastRow="0" w:firstColumn="1" w:lastColumn="0" w:oddVBand="0" w:evenVBand="0" w:oddHBand="1" w:evenHBand="0" w:firstRowFirstColumn="0" w:firstRowLastColumn="0" w:lastRowFirstColumn="0" w:lastRowLastColumn="0"/>
              <w:rPr>
                <w:del w:id="281" w:author="Frank Asirifi Otchere" w:date="2021-10-21T10:05:00Z"/>
                <w:moveTo w:id="282" w:author="Frank Asirifi Otchere" w:date="2021-10-21T10:03:00Z"/>
                <w:rFonts w:ascii="Gill Sans MT" w:hAnsi="Gill Sans MT"/>
                <w:b w:val="0"/>
                <w:sz w:val="24"/>
                <w:szCs w:val="24"/>
                <w:rPrChange w:id="283" w:author="Frank Asirifi Otchere" w:date="2021-10-21T10:06:00Z">
                  <w:rPr>
                    <w:del w:id="284" w:author="Frank Asirifi Otchere" w:date="2021-10-21T10:05:00Z"/>
                    <w:moveTo w:id="285" w:author="Frank Asirifi Otchere" w:date="2021-10-21T10:03:00Z"/>
                    <w:rFonts w:ascii="Gill Sans MT" w:hAnsi="Gill Sans MT"/>
                    <w:bCs w:val="0"/>
                    <w:sz w:val="24"/>
                    <w:szCs w:val="24"/>
                  </w:rPr>
                </w:rPrChange>
              </w:rPr>
              <w:pPrChange w:id="286" w:author="Frank Asirifi Otchere" w:date="2021-10-21T14:56:00Z">
                <w:pPr>
                  <w:cnfStyle w:val="001000100000" w:firstRow="0" w:lastRow="0" w:firstColumn="1" w:lastColumn="0" w:oddVBand="0" w:evenVBand="0" w:oddHBand="1" w:evenHBand="0" w:firstRowFirstColumn="0" w:firstRowLastColumn="0" w:lastRowFirstColumn="0" w:lastRowLastColumn="0"/>
                </w:pPr>
              </w:pPrChange>
            </w:pPr>
            <w:moveTo w:id="287" w:author="Frank Asirifi Otchere" w:date="2021-10-21T10:03:00Z">
              <w:r w:rsidRPr="007D32E0">
                <w:rPr>
                  <w:rFonts w:ascii="Gill Sans MT" w:hAnsi="Gill Sans MT"/>
                  <w:sz w:val="24"/>
                  <w:szCs w:val="24"/>
                </w:rPr>
                <w:t>Akosombo GS</w:t>
              </w:r>
            </w:moveTo>
          </w:p>
          <w:p w14:paraId="5DC8FE12" w14:textId="77777777" w:rsidR="007D32E0" w:rsidRPr="007D32E0" w:rsidRDefault="007D32E0">
            <w:pPr>
              <w:spacing w:line="360" w:lineRule="auto"/>
              <w:cnfStyle w:val="001000100000" w:firstRow="0" w:lastRow="0" w:firstColumn="1" w:lastColumn="0" w:oddVBand="0" w:evenVBand="0" w:oddHBand="1" w:evenHBand="0" w:firstRowFirstColumn="0" w:firstRowLastColumn="0" w:lastRowFirstColumn="0" w:lastRowLastColumn="0"/>
              <w:rPr>
                <w:moveTo w:id="288" w:author="Frank Asirifi Otchere" w:date="2021-10-21T10:03:00Z"/>
                <w:rFonts w:ascii="Gill Sans MT" w:hAnsi="Gill Sans MT"/>
                <w:b w:val="0"/>
                <w:sz w:val="24"/>
                <w:szCs w:val="24"/>
                <w:rPrChange w:id="289" w:author="Frank Asirifi Otchere" w:date="2021-10-21T10:06:00Z">
                  <w:rPr>
                    <w:moveTo w:id="290" w:author="Frank Asirifi Otchere" w:date="2021-10-21T10:03:00Z"/>
                    <w:rFonts w:ascii="Gill Sans MT" w:hAnsi="Gill Sans MT"/>
                    <w:bCs w:val="0"/>
                    <w:sz w:val="24"/>
                    <w:szCs w:val="24"/>
                  </w:rPr>
                </w:rPrChange>
              </w:rPr>
              <w:pPrChange w:id="291" w:author="Frank Asirifi Otchere" w:date="2021-10-21T14:56:00Z">
                <w:pPr>
                  <w:cnfStyle w:val="001000100000" w:firstRow="0" w:lastRow="0" w:firstColumn="1" w:lastColumn="0" w:oddVBand="0" w:evenVBand="0" w:oddHBand="1" w:evenHBand="0" w:firstRowFirstColumn="0" w:firstRowLastColumn="0" w:lastRowFirstColumn="0" w:lastRowLastColumn="0"/>
                </w:pPr>
              </w:pPrChange>
            </w:pPr>
          </w:p>
        </w:tc>
        <w:tc>
          <w:tcPr>
            <w:tcW w:w="1800" w:type="dxa"/>
            <w:tcPrChange w:id="292" w:author="Frank Asirifi Otchere" w:date="2021-10-21T10:09:00Z">
              <w:tcPr>
                <w:tcW w:w="400" w:type="dxa"/>
              </w:tcPr>
            </w:tcPrChange>
          </w:tcPr>
          <w:p w14:paraId="02C7F021" w14:textId="18226753" w:rsidR="007D32E0" w:rsidRDefault="007D32E0">
            <w:pPr>
              <w:spacing w:line="360" w:lineRule="auto"/>
              <w:jc w:val="center"/>
              <w:cnfStyle w:val="000000100000" w:firstRow="0" w:lastRow="0" w:firstColumn="0" w:lastColumn="0" w:oddVBand="0" w:evenVBand="0" w:oddHBand="1" w:evenHBand="0" w:firstRowFirstColumn="0" w:firstRowLastColumn="0" w:lastRowFirstColumn="0" w:lastRowLastColumn="0"/>
              <w:rPr>
                <w:moveTo w:id="293" w:author="Frank Asirifi Otchere" w:date="2021-10-21T10:03:00Z"/>
                <w:rFonts w:ascii="Gill Sans MT" w:hAnsi="Gill Sans MT"/>
                <w:bCs/>
                <w:sz w:val="24"/>
                <w:szCs w:val="24"/>
              </w:rPr>
              <w:pPrChange w:id="294"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ins w:id="295" w:author="Frank Asirifi Otchere" w:date="2021-10-21T10:06:00Z">
              <w:r>
                <w:rPr>
                  <w:rFonts w:ascii="Gill Sans MT" w:hAnsi="Gill Sans MT"/>
                  <w:bCs/>
                  <w:sz w:val="24"/>
                  <w:szCs w:val="24"/>
                </w:rPr>
                <w:t>Akosombo</w:t>
              </w:r>
            </w:ins>
          </w:p>
        </w:tc>
        <w:tc>
          <w:tcPr>
            <w:tcW w:w="1800" w:type="dxa"/>
            <w:tcPrChange w:id="296" w:author="Frank Asirifi Otchere" w:date="2021-10-21T10:09:00Z">
              <w:tcPr>
                <w:tcW w:w="1138" w:type="dxa"/>
              </w:tcPr>
            </w:tcPrChange>
          </w:tcPr>
          <w:p w14:paraId="4B53D191" w14:textId="77777777" w:rsidR="007D32E0" w:rsidRDefault="007D32E0">
            <w:pPr>
              <w:spacing w:line="360" w:lineRule="auto"/>
              <w:jc w:val="center"/>
              <w:cnfStyle w:val="000000100000" w:firstRow="0" w:lastRow="0" w:firstColumn="0" w:lastColumn="0" w:oddVBand="0" w:evenVBand="0" w:oddHBand="1" w:evenHBand="0" w:firstRowFirstColumn="0" w:firstRowLastColumn="0" w:lastRowFirstColumn="0" w:lastRowLastColumn="0"/>
              <w:rPr>
                <w:moveTo w:id="297" w:author="Frank Asirifi Otchere" w:date="2021-10-21T10:03:00Z"/>
                <w:rFonts w:ascii="Gill Sans MT" w:hAnsi="Gill Sans MT"/>
                <w:bCs/>
                <w:sz w:val="24"/>
                <w:szCs w:val="24"/>
              </w:rPr>
              <w:pPrChange w:id="298"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c>
          <w:tcPr>
            <w:tcW w:w="1800" w:type="dxa"/>
            <w:tcPrChange w:id="299" w:author="Frank Asirifi Otchere" w:date="2021-10-21T10:09:00Z">
              <w:tcPr>
                <w:tcW w:w="1137" w:type="dxa"/>
              </w:tcPr>
            </w:tcPrChange>
          </w:tcPr>
          <w:p w14:paraId="699B8EA1" w14:textId="739719F9" w:rsidR="007D32E0" w:rsidRDefault="00B0465F">
            <w:pPr>
              <w:spacing w:line="360" w:lineRule="auto"/>
              <w:jc w:val="center"/>
              <w:cnfStyle w:val="000000100000" w:firstRow="0" w:lastRow="0" w:firstColumn="0" w:lastColumn="0" w:oddVBand="0" w:evenVBand="0" w:oddHBand="1" w:evenHBand="0" w:firstRowFirstColumn="0" w:firstRowLastColumn="0" w:lastRowFirstColumn="0" w:lastRowLastColumn="0"/>
              <w:rPr>
                <w:moveTo w:id="300" w:author="Frank Asirifi Otchere" w:date="2021-10-21T10:03:00Z"/>
                <w:rFonts w:ascii="Gill Sans MT" w:hAnsi="Gill Sans MT"/>
                <w:bCs/>
                <w:sz w:val="24"/>
                <w:szCs w:val="24"/>
              </w:rPr>
              <w:pPrChange w:id="301"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ins w:id="302" w:author="Frank Asirifi Otchere" w:date="2021-10-21T10:10:00Z">
              <w:r>
                <w:rPr>
                  <w:rFonts w:ascii="Gill Sans MT" w:hAnsi="Gill Sans MT"/>
                  <w:bCs/>
                  <w:sz w:val="24"/>
                  <w:szCs w:val="24"/>
                </w:rPr>
                <w:t>Hydro</w:t>
              </w:r>
            </w:ins>
          </w:p>
        </w:tc>
        <w:tc>
          <w:tcPr>
            <w:tcW w:w="1800" w:type="dxa"/>
            <w:tcPrChange w:id="303" w:author="Frank Asirifi Otchere" w:date="2021-10-21T10:09:00Z">
              <w:tcPr>
                <w:tcW w:w="3895" w:type="dxa"/>
              </w:tcPr>
            </w:tcPrChange>
          </w:tcPr>
          <w:p w14:paraId="0FBB9700" w14:textId="5FCB5FF9" w:rsidR="007D32E0" w:rsidRDefault="00B0465F">
            <w:pPr>
              <w:spacing w:line="360" w:lineRule="auto"/>
              <w:jc w:val="center"/>
              <w:cnfStyle w:val="000000100000" w:firstRow="0" w:lastRow="0" w:firstColumn="0" w:lastColumn="0" w:oddVBand="0" w:evenVBand="0" w:oddHBand="1" w:evenHBand="0" w:firstRowFirstColumn="0" w:firstRowLastColumn="0" w:lastRowFirstColumn="0" w:lastRowLastColumn="0"/>
              <w:rPr>
                <w:moveTo w:id="304" w:author="Frank Asirifi Otchere" w:date="2021-10-21T10:03:00Z"/>
                <w:rFonts w:ascii="Gill Sans MT" w:hAnsi="Gill Sans MT"/>
                <w:bCs/>
                <w:sz w:val="24"/>
                <w:szCs w:val="24"/>
              </w:rPr>
              <w:pPrChange w:id="305"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ins w:id="306" w:author="Frank Asirifi Otchere" w:date="2021-10-21T10:08:00Z">
              <w:r>
                <w:rPr>
                  <w:rFonts w:ascii="Gill Sans MT" w:hAnsi="Gill Sans MT"/>
                  <w:bCs/>
                  <w:sz w:val="24"/>
                  <w:szCs w:val="24"/>
                </w:rPr>
                <w:t>161</w:t>
              </w:r>
            </w:ins>
          </w:p>
        </w:tc>
      </w:tr>
      <w:tr w:rsidR="007D32E0" w14:paraId="3C500E74" w14:textId="77777777" w:rsidTr="00B0465F">
        <w:tc>
          <w:tcPr>
            <w:cnfStyle w:val="001000000000" w:firstRow="0" w:lastRow="0" w:firstColumn="1" w:lastColumn="0" w:oddVBand="0" w:evenVBand="0" w:oddHBand="0" w:evenHBand="0" w:firstRowFirstColumn="0" w:firstRowLastColumn="0" w:lastRowFirstColumn="0" w:lastRowLastColumn="0"/>
            <w:tcW w:w="2155" w:type="dxa"/>
            <w:tcPrChange w:id="307" w:author="Frank Asirifi Otchere" w:date="2021-10-21T10:09:00Z">
              <w:tcPr>
                <w:tcW w:w="2785" w:type="dxa"/>
              </w:tcPr>
            </w:tcPrChange>
          </w:tcPr>
          <w:p w14:paraId="52CDB318" w14:textId="77777777" w:rsidR="007D32E0" w:rsidRPr="007D32E0" w:rsidRDefault="007D32E0">
            <w:pPr>
              <w:spacing w:line="360" w:lineRule="auto"/>
              <w:rPr>
                <w:moveTo w:id="308" w:author="Frank Asirifi Otchere" w:date="2021-10-21T10:03:00Z"/>
                <w:rFonts w:ascii="Gill Sans MT" w:hAnsi="Gill Sans MT"/>
                <w:b w:val="0"/>
                <w:sz w:val="24"/>
                <w:szCs w:val="24"/>
                <w:rPrChange w:id="309" w:author="Frank Asirifi Otchere" w:date="2021-10-21T10:06:00Z">
                  <w:rPr>
                    <w:moveTo w:id="310" w:author="Frank Asirifi Otchere" w:date="2021-10-21T10:03:00Z"/>
                    <w:rFonts w:ascii="Gill Sans MT" w:hAnsi="Gill Sans MT"/>
                    <w:bCs w:val="0"/>
                    <w:sz w:val="24"/>
                    <w:szCs w:val="24"/>
                  </w:rPr>
                </w:rPrChange>
              </w:rPr>
              <w:pPrChange w:id="311" w:author="Frank Asirifi Otchere" w:date="2021-10-21T14:56:00Z">
                <w:pPr/>
              </w:pPrChange>
            </w:pPr>
            <w:proofErr w:type="spellStart"/>
            <w:moveTo w:id="312" w:author="Frank Asirifi Otchere" w:date="2021-10-21T10:03:00Z">
              <w:r w:rsidRPr="007D32E0">
                <w:rPr>
                  <w:rFonts w:ascii="Gill Sans MT" w:hAnsi="Gill Sans MT"/>
                  <w:sz w:val="24"/>
                  <w:szCs w:val="24"/>
                </w:rPr>
                <w:t>Kpong</w:t>
              </w:r>
              <w:proofErr w:type="spellEnd"/>
              <w:r w:rsidRPr="007D32E0">
                <w:rPr>
                  <w:rFonts w:ascii="Gill Sans MT" w:hAnsi="Gill Sans MT"/>
                  <w:sz w:val="24"/>
                  <w:szCs w:val="24"/>
                </w:rPr>
                <w:t xml:space="preserve"> GS</w:t>
              </w:r>
            </w:moveTo>
          </w:p>
        </w:tc>
        <w:tc>
          <w:tcPr>
            <w:tcW w:w="1800" w:type="dxa"/>
            <w:tcPrChange w:id="313" w:author="Frank Asirifi Otchere" w:date="2021-10-21T10:09:00Z">
              <w:tcPr>
                <w:tcW w:w="400" w:type="dxa"/>
              </w:tcPr>
            </w:tcPrChange>
          </w:tcPr>
          <w:p w14:paraId="385C8F4A" w14:textId="0421FD2F" w:rsidR="007D32E0" w:rsidRDefault="007D32E0">
            <w:pPr>
              <w:spacing w:line="360" w:lineRule="auto"/>
              <w:jc w:val="center"/>
              <w:cnfStyle w:val="000000000000" w:firstRow="0" w:lastRow="0" w:firstColumn="0" w:lastColumn="0" w:oddVBand="0" w:evenVBand="0" w:oddHBand="0" w:evenHBand="0" w:firstRowFirstColumn="0" w:firstRowLastColumn="0" w:lastRowFirstColumn="0" w:lastRowLastColumn="0"/>
              <w:rPr>
                <w:moveTo w:id="314" w:author="Frank Asirifi Otchere" w:date="2021-10-21T10:03:00Z"/>
                <w:rFonts w:ascii="Gill Sans MT" w:hAnsi="Gill Sans MT"/>
                <w:bCs/>
                <w:sz w:val="24"/>
                <w:szCs w:val="24"/>
              </w:rPr>
              <w:pPrChange w:id="315"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roofErr w:type="spellStart"/>
            <w:ins w:id="316" w:author="Frank Asirifi Otchere" w:date="2021-10-21T10:06:00Z">
              <w:r>
                <w:rPr>
                  <w:rFonts w:ascii="Gill Sans MT" w:hAnsi="Gill Sans MT"/>
                  <w:bCs/>
                  <w:sz w:val="24"/>
                  <w:szCs w:val="24"/>
                </w:rPr>
                <w:t>Akuse</w:t>
              </w:r>
            </w:ins>
            <w:proofErr w:type="spellEnd"/>
          </w:p>
        </w:tc>
        <w:tc>
          <w:tcPr>
            <w:tcW w:w="1800" w:type="dxa"/>
            <w:tcPrChange w:id="317" w:author="Frank Asirifi Otchere" w:date="2021-10-21T10:09:00Z">
              <w:tcPr>
                <w:tcW w:w="1138" w:type="dxa"/>
              </w:tcPr>
            </w:tcPrChange>
          </w:tcPr>
          <w:p w14:paraId="51F1CF1E" w14:textId="77777777" w:rsidR="007D32E0" w:rsidRDefault="007D32E0">
            <w:pPr>
              <w:spacing w:line="360" w:lineRule="auto"/>
              <w:jc w:val="center"/>
              <w:cnfStyle w:val="000000000000" w:firstRow="0" w:lastRow="0" w:firstColumn="0" w:lastColumn="0" w:oddVBand="0" w:evenVBand="0" w:oddHBand="0" w:evenHBand="0" w:firstRowFirstColumn="0" w:firstRowLastColumn="0" w:lastRowFirstColumn="0" w:lastRowLastColumn="0"/>
              <w:rPr>
                <w:moveTo w:id="318" w:author="Frank Asirifi Otchere" w:date="2021-10-21T10:03:00Z"/>
                <w:rFonts w:ascii="Gill Sans MT" w:hAnsi="Gill Sans MT"/>
                <w:bCs/>
                <w:sz w:val="24"/>
                <w:szCs w:val="24"/>
              </w:rPr>
              <w:pPrChange w:id="319"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c>
          <w:tcPr>
            <w:tcW w:w="1800" w:type="dxa"/>
            <w:tcPrChange w:id="320" w:author="Frank Asirifi Otchere" w:date="2021-10-21T10:09:00Z">
              <w:tcPr>
                <w:tcW w:w="1137" w:type="dxa"/>
              </w:tcPr>
            </w:tcPrChange>
          </w:tcPr>
          <w:p w14:paraId="44A38572" w14:textId="37C1B093" w:rsidR="007D32E0" w:rsidRDefault="00B0465F">
            <w:pPr>
              <w:spacing w:line="360" w:lineRule="auto"/>
              <w:jc w:val="center"/>
              <w:cnfStyle w:val="000000000000" w:firstRow="0" w:lastRow="0" w:firstColumn="0" w:lastColumn="0" w:oddVBand="0" w:evenVBand="0" w:oddHBand="0" w:evenHBand="0" w:firstRowFirstColumn="0" w:firstRowLastColumn="0" w:lastRowFirstColumn="0" w:lastRowLastColumn="0"/>
              <w:rPr>
                <w:moveTo w:id="321" w:author="Frank Asirifi Otchere" w:date="2021-10-21T10:03:00Z"/>
                <w:rFonts w:ascii="Gill Sans MT" w:hAnsi="Gill Sans MT"/>
                <w:bCs/>
                <w:sz w:val="24"/>
                <w:szCs w:val="24"/>
              </w:rPr>
              <w:pPrChange w:id="322"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ins w:id="323" w:author="Frank Asirifi Otchere" w:date="2021-10-21T10:10:00Z">
              <w:r>
                <w:rPr>
                  <w:rFonts w:ascii="Gill Sans MT" w:hAnsi="Gill Sans MT"/>
                  <w:bCs/>
                  <w:sz w:val="24"/>
                  <w:szCs w:val="24"/>
                </w:rPr>
                <w:t>Hydro</w:t>
              </w:r>
            </w:ins>
          </w:p>
        </w:tc>
        <w:tc>
          <w:tcPr>
            <w:tcW w:w="1800" w:type="dxa"/>
            <w:tcPrChange w:id="324" w:author="Frank Asirifi Otchere" w:date="2021-10-21T10:09:00Z">
              <w:tcPr>
                <w:tcW w:w="3895" w:type="dxa"/>
              </w:tcPr>
            </w:tcPrChange>
          </w:tcPr>
          <w:p w14:paraId="50432E32" w14:textId="3CA93415" w:rsidR="007D32E0" w:rsidRDefault="00B0465F">
            <w:pPr>
              <w:spacing w:line="360" w:lineRule="auto"/>
              <w:jc w:val="center"/>
              <w:cnfStyle w:val="000000000000" w:firstRow="0" w:lastRow="0" w:firstColumn="0" w:lastColumn="0" w:oddVBand="0" w:evenVBand="0" w:oddHBand="0" w:evenHBand="0" w:firstRowFirstColumn="0" w:firstRowLastColumn="0" w:lastRowFirstColumn="0" w:lastRowLastColumn="0"/>
              <w:rPr>
                <w:moveTo w:id="325" w:author="Frank Asirifi Otchere" w:date="2021-10-21T10:03:00Z"/>
                <w:rFonts w:ascii="Gill Sans MT" w:hAnsi="Gill Sans MT"/>
                <w:bCs/>
                <w:sz w:val="24"/>
                <w:szCs w:val="24"/>
              </w:rPr>
              <w:pPrChange w:id="326"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ins w:id="327" w:author="Frank Asirifi Otchere" w:date="2021-10-21T10:09:00Z">
              <w:r>
                <w:rPr>
                  <w:rFonts w:ascii="Gill Sans MT" w:hAnsi="Gill Sans MT"/>
                  <w:bCs/>
                  <w:sz w:val="24"/>
                  <w:szCs w:val="24"/>
                </w:rPr>
                <w:t>161</w:t>
              </w:r>
            </w:ins>
          </w:p>
        </w:tc>
      </w:tr>
      <w:tr w:rsidR="007D32E0" w14:paraId="1006B746" w14:textId="77777777" w:rsidTr="00B04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328" w:author="Frank Asirifi Otchere" w:date="2021-10-21T10:09:00Z">
              <w:tcPr>
                <w:tcW w:w="2785" w:type="dxa"/>
              </w:tcPr>
            </w:tcPrChange>
          </w:tcPr>
          <w:p w14:paraId="66474D42" w14:textId="77777777" w:rsidR="007D32E0" w:rsidRPr="007D32E0" w:rsidRDefault="007D32E0">
            <w:pPr>
              <w:spacing w:line="360" w:lineRule="auto"/>
              <w:cnfStyle w:val="001000100000" w:firstRow="0" w:lastRow="0" w:firstColumn="1" w:lastColumn="0" w:oddVBand="0" w:evenVBand="0" w:oddHBand="1" w:evenHBand="0" w:firstRowFirstColumn="0" w:firstRowLastColumn="0" w:lastRowFirstColumn="0" w:lastRowLastColumn="0"/>
              <w:rPr>
                <w:moveTo w:id="329" w:author="Frank Asirifi Otchere" w:date="2021-10-21T10:03:00Z"/>
                <w:rFonts w:ascii="Gill Sans MT" w:hAnsi="Gill Sans MT"/>
                <w:b w:val="0"/>
                <w:sz w:val="24"/>
                <w:szCs w:val="24"/>
                <w:rPrChange w:id="330" w:author="Frank Asirifi Otchere" w:date="2021-10-21T10:06:00Z">
                  <w:rPr>
                    <w:moveTo w:id="331" w:author="Frank Asirifi Otchere" w:date="2021-10-21T10:03:00Z"/>
                    <w:rFonts w:ascii="Gill Sans MT" w:hAnsi="Gill Sans MT"/>
                    <w:bCs w:val="0"/>
                    <w:sz w:val="24"/>
                    <w:szCs w:val="24"/>
                  </w:rPr>
                </w:rPrChange>
              </w:rPr>
              <w:pPrChange w:id="332" w:author="Frank Asirifi Otchere" w:date="2021-10-21T14:56:00Z">
                <w:pPr>
                  <w:cnfStyle w:val="001000100000" w:firstRow="0" w:lastRow="0" w:firstColumn="1" w:lastColumn="0" w:oddVBand="0" w:evenVBand="0" w:oddHBand="1" w:evenHBand="0" w:firstRowFirstColumn="0" w:firstRowLastColumn="0" w:lastRowFirstColumn="0" w:lastRowLastColumn="0"/>
                </w:pPr>
              </w:pPrChange>
            </w:pPr>
            <w:moveTo w:id="333" w:author="Frank Asirifi Otchere" w:date="2021-10-21T10:03:00Z">
              <w:r w:rsidRPr="007D32E0">
                <w:rPr>
                  <w:rFonts w:ascii="Gill Sans MT" w:hAnsi="Gill Sans MT"/>
                  <w:sz w:val="24"/>
                  <w:szCs w:val="24"/>
                </w:rPr>
                <w:t>Bui GS</w:t>
              </w:r>
            </w:moveTo>
          </w:p>
        </w:tc>
        <w:tc>
          <w:tcPr>
            <w:tcW w:w="1800" w:type="dxa"/>
            <w:tcPrChange w:id="334" w:author="Frank Asirifi Otchere" w:date="2021-10-21T10:09:00Z">
              <w:tcPr>
                <w:tcW w:w="400" w:type="dxa"/>
              </w:tcPr>
            </w:tcPrChange>
          </w:tcPr>
          <w:p w14:paraId="586BC400" w14:textId="4D8D1D80" w:rsidR="007D32E0" w:rsidRDefault="007D32E0">
            <w:pPr>
              <w:spacing w:line="360" w:lineRule="auto"/>
              <w:jc w:val="center"/>
              <w:cnfStyle w:val="000000100000" w:firstRow="0" w:lastRow="0" w:firstColumn="0" w:lastColumn="0" w:oddVBand="0" w:evenVBand="0" w:oddHBand="1" w:evenHBand="0" w:firstRowFirstColumn="0" w:firstRowLastColumn="0" w:lastRowFirstColumn="0" w:lastRowLastColumn="0"/>
              <w:rPr>
                <w:moveTo w:id="335" w:author="Frank Asirifi Otchere" w:date="2021-10-21T10:03:00Z"/>
                <w:rFonts w:ascii="Gill Sans MT" w:hAnsi="Gill Sans MT"/>
                <w:bCs/>
                <w:sz w:val="24"/>
                <w:szCs w:val="24"/>
              </w:rPr>
              <w:pPrChange w:id="336"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ins w:id="337" w:author="Frank Asirifi Otchere" w:date="2021-10-21T10:07:00Z">
              <w:r>
                <w:rPr>
                  <w:rFonts w:ascii="Gill Sans MT" w:hAnsi="Gill Sans MT"/>
                  <w:bCs/>
                  <w:sz w:val="24"/>
                  <w:szCs w:val="24"/>
                </w:rPr>
                <w:t>Bui</w:t>
              </w:r>
            </w:ins>
          </w:p>
        </w:tc>
        <w:tc>
          <w:tcPr>
            <w:tcW w:w="1800" w:type="dxa"/>
            <w:tcPrChange w:id="338" w:author="Frank Asirifi Otchere" w:date="2021-10-21T10:09:00Z">
              <w:tcPr>
                <w:tcW w:w="1138" w:type="dxa"/>
              </w:tcPr>
            </w:tcPrChange>
          </w:tcPr>
          <w:p w14:paraId="394B2AD6" w14:textId="77777777" w:rsidR="007D32E0" w:rsidRDefault="007D32E0">
            <w:pPr>
              <w:spacing w:line="360" w:lineRule="auto"/>
              <w:jc w:val="center"/>
              <w:cnfStyle w:val="000000100000" w:firstRow="0" w:lastRow="0" w:firstColumn="0" w:lastColumn="0" w:oddVBand="0" w:evenVBand="0" w:oddHBand="1" w:evenHBand="0" w:firstRowFirstColumn="0" w:firstRowLastColumn="0" w:lastRowFirstColumn="0" w:lastRowLastColumn="0"/>
              <w:rPr>
                <w:moveTo w:id="339" w:author="Frank Asirifi Otchere" w:date="2021-10-21T10:03:00Z"/>
                <w:rFonts w:ascii="Gill Sans MT" w:hAnsi="Gill Sans MT"/>
                <w:bCs/>
                <w:sz w:val="24"/>
                <w:szCs w:val="24"/>
              </w:rPr>
              <w:pPrChange w:id="340"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c>
          <w:tcPr>
            <w:tcW w:w="1800" w:type="dxa"/>
            <w:tcPrChange w:id="341" w:author="Frank Asirifi Otchere" w:date="2021-10-21T10:09:00Z">
              <w:tcPr>
                <w:tcW w:w="1137" w:type="dxa"/>
              </w:tcPr>
            </w:tcPrChange>
          </w:tcPr>
          <w:p w14:paraId="13B730BB" w14:textId="110002E2" w:rsidR="007D32E0" w:rsidRDefault="00B0465F">
            <w:pPr>
              <w:spacing w:line="360" w:lineRule="auto"/>
              <w:jc w:val="center"/>
              <w:cnfStyle w:val="000000100000" w:firstRow="0" w:lastRow="0" w:firstColumn="0" w:lastColumn="0" w:oddVBand="0" w:evenVBand="0" w:oddHBand="1" w:evenHBand="0" w:firstRowFirstColumn="0" w:firstRowLastColumn="0" w:lastRowFirstColumn="0" w:lastRowLastColumn="0"/>
              <w:rPr>
                <w:moveTo w:id="342" w:author="Frank Asirifi Otchere" w:date="2021-10-21T10:03:00Z"/>
                <w:rFonts w:ascii="Gill Sans MT" w:hAnsi="Gill Sans MT"/>
                <w:bCs/>
                <w:sz w:val="24"/>
                <w:szCs w:val="24"/>
              </w:rPr>
              <w:pPrChange w:id="343"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ins w:id="344" w:author="Frank Asirifi Otchere" w:date="2021-10-21T10:10:00Z">
              <w:r>
                <w:rPr>
                  <w:rFonts w:ascii="Gill Sans MT" w:hAnsi="Gill Sans MT"/>
                  <w:bCs/>
                  <w:sz w:val="24"/>
                  <w:szCs w:val="24"/>
                </w:rPr>
                <w:t>Hydro</w:t>
              </w:r>
            </w:ins>
          </w:p>
        </w:tc>
        <w:tc>
          <w:tcPr>
            <w:tcW w:w="1800" w:type="dxa"/>
            <w:tcPrChange w:id="345" w:author="Frank Asirifi Otchere" w:date="2021-10-21T10:09:00Z">
              <w:tcPr>
                <w:tcW w:w="3895" w:type="dxa"/>
              </w:tcPr>
            </w:tcPrChange>
          </w:tcPr>
          <w:p w14:paraId="75D5395E" w14:textId="423FE0D8" w:rsidR="007D32E0" w:rsidRDefault="00B0465F">
            <w:pPr>
              <w:spacing w:line="360" w:lineRule="auto"/>
              <w:jc w:val="center"/>
              <w:cnfStyle w:val="000000100000" w:firstRow="0" w:lastRow="0" w:firstColumn="0" w:lastColumn="0" w:oddVBand="0" w:evenVBand="0" w:oddHBand="1" w:evenHBand="0" w:firstRowFirstColumn="0" w:firstRowLastColumn="0" w:lastRowFirstColumn="0" w:lastRowLastColumn="0"/>
              <w:rPr>
                <w:moveTo w:id="346" w:author="Frank Asirifi Otchere" w:date="2021-10-21T10:03:00Z"/>
                <w:rFonts w:ascii="Gill Sans MT" w:hAnsi="Gill Sans MT"/>
                <w:bCs/>
                <w:sz w:val="24"/>
                <w:szCs w:val="24"/>
              </w:rPr>
              <w:pPrChange w:id="347"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ins w:id="348" w:author="Frank Asirifi Otchere" w:date="2021-10-21T10:09:00Z">
              <w:r>
                <w:rPr>
                  <w:rFonts w:ascii="Gill Sans MT" w:hAnsi="Gill Sans MT"/>
                  <w:bCs/>
                  <w:sz w:val="24"/>
                  <w:szCs w:val="24"/>
                </w:rPr>
                <w:t>161</w:t>
              </w:r>
            </w:ins>
          </w:p>
        </w:tc>
      </w:tr>
      <w:tr w:rsidR="007D32E0" w14:paraId="030427D9" w14:textId="77777777" w:rsidTr="00B0465F">
        <w:tc>
          <w:tcPr>
            <w:cnfStyle w:val="001000000000" w:firstRow="0" w:lastRow="0" w:firstColumn="1" w:lastColumn="0" w:oddVBand="0" w:evenVBand="0" w:oddHBand="0" w:evenHBand="0" w:firstRowFirstColumn="0" w:firstRowLastColumn="0" w:lastRowFirstColumn="0" w:lastRowLastColumn="0"/>
            <w:tcW w:w="2155" w:type="dxa"/>
            <w:tcPrChange w:id="349" w:author="Frank Asirifi Otchere" w:date="2021-10-21T10:09:00Z">
              <w:tcPr>
                <w:tcW w:w="2785" w:type="dxa"/>
              </w:tcPr>
            </w:tcPrChange>
          </w:tcPr>
          <w:p w14:paraId="6CB1B019" w14:textId="77777777" w:rsidR="007D32E0" w:rsidRPr="007D32E0" w:rsidRDefault="007D32E0">
            <w:pPr>
              <w:spacing w:line="360" w:lineRule="auto"/>
              <w:rPr>
                <w:moveTo w:id="350" w:author="Frank Asirifi Otchere" w:date="2021-10-21T10:03:00Z"/>
                <w:rFonts w:ascii="Gill Sans MT" w:hAnsi="Gill Sans MT"/>
                <w:b w:val="0"/>
                <w:sz w:val="24"/>
                <w:szCs w:val="24"/>
                <w:rPrChange w:id="351" w:author="Frank Asirifi Otchere" w:date="2021-10-21T10:06:00Z">
                  <w:rPr>
                    <w:moveTo w:id="352" w:author="Frank Asirifi Otchere" w:date="2021-10-21T10:03:00Z"/>
                    <w:rFonts w:ascii="Gill Sans MT" w:hAnsi="Gill Sans MT"/>
                    <w:bCs w:val="0"/>
                    <w:sz w:val="24"/>
                    <w:szCs w:val="24"/>
                  </w:rPr>
                </w:rPrChange>
              </w:rPr>
              <w:pPrChange w:id="353" w:author="Frank Asirifi Otchere" w:date="2021-10-21T14:56:00Z">
                <w:pPr/>
              </w:pPrChange>
            </w:pPr>
            <w:proofErr w:type="spellStart"/>
            <w:moveTo w:id="354" w:author="Frank Asirifi Otchere" w:date="2021-10-21T10:03:00Z">
              <w:r w:rsidRPr="007D32E0">
                <w:rPr>
                  <w:rFonts w:ascii="Gill Sans MT" w:hAnsi="Gill Sans MT"/>
                  <w:sz w:val="24"/>
                  <w:szCs w:val="24"/>
                </w:rPr>
                <w:t>Karpower</w:t>
              </w:r>
              <w:proofErr w:type="spellEnd"/>
              <w:r w:rsidRPr="007D32E0">
                <w:rPr>
                  <w:rFonts w:ascii="Gill Sans MT" w:hAnsi="Gill Sans MT"/>
                  <w:sz w:val="24"/>
                  <w:szCs w:val="24"/>
                </w:rPr>
                <w:t xml:space="preserve"> Ship</w:t>
              </w:r>
            </w:moveTo>
          </w:p>
        </w:tc>
        <w:tc>
          <w:tcPr>
            <w:tcW w:w="1800" w:type="dxa"/>
            <w:tcPrChange w:id="355" w:author="Frank Asirifi Otchere" w:date="2021-10-21T10:09:00Z">
              <w:tcPr>
                <w:tcW w:w="400" w:type="dxa"/>
              </w:tcPr>
            </w:tcPrChange>
          </w:tcPr>
          <w:p w14:paraId="77BDADB5" w14:textId="0736CCB5" w:rsidR="007D32E0" w:rsidRDefault="007D32E0">
            <w:pPr>
              <w:spacing w:line="360" w:lineRule="auto"/>
              <w:jc w:val="center"/>
              <w:cnfStyle w:val="000000000000" w:firstRow="0" w:lastRow="0" w:firstColumn="0" w:lastColumn="0" w:oddVBand="0" w:evenVBand="0" w:oddHBand="0" w:evenHBand="0" w:firstRowFirstColumn="0" w:firstRowLastColumn="0" w:lastRowFirstColumn="0" w:lastRowLastColumn="0"/>
              <w:rPr>
                <w:moveTo w:id="356" w:author="Frank Asirifi Otchere" w:date="2021-10-21T10:03:00Z"/>
                <w:rFonts w:ascii="Gill Sans MT" w:hAnsi="Gill Sans MT"/>
                <w:bCs/>
                <w:sz w:val="24"/>
                <w:szCs w:val="24"/>
              </w:rPr>
              <w:pPrChange w:id="357"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roofErr w:type="spellStart"/>
            <w:ins w:id="358" w:author="Frank Asirifi Otchere" w:date="2021-10-21T10:07:00Z">
              <w:r>
                <w:rPr>
                  <w:rFonts w:ascii="Gill Sans MT" w:hAnsi="Gill Sans MT"/>
                  <w:bCs/>
                  <w:sz w:val="24"/>
                  <w:szCs w:val="24"/>
                </w:rPr>
                <w:t>Sekondi</w:t>
              </w:r>
            </w:ins>
            <w:proofErr w:type="spellEnd"/>
          </w:p>
        </w:tc>
        <w:tc>
          <w:tcPr>
            <w:tcW w:w="1800" w:type="dxa"/>
            <w:tcPrChange w:id="359" w:author="Frank Asirifi Otchere" w:date="2021-10-21T10:09:00Z">
              <w:tcPr>
                <w:tcW w:w="1138" w:type="dxa"/>
              </w:tcPr>
            </w:tcPrChange>
          </w:tcPr>
          <w:p w14:paraId="42BDF80F" w14:textId="77777777" w:rsidR="007D32E0" w:rsidRDefault="007D32E0">
            <w:pPr>
              <w:spacing w:line="360" w:lineRule="auto"/>
              <w:jc w:val="center"/>
              <w:cnfStyle w:val="000000000000" w:firstRow="0" w:lastRow="0" w:firstColumn="0" w:lastColumn="0" w:oddVBand="0" w:evenVBand="0" w:oddHBand="0" w:evenHBand="0" w:firstRowFirstColumn="0" w:firstRowLastColumn="0" w:lastRowFirstColumn="0" w:lastRowLastColumn="0"/>
              <w:rPr>
                <w:moveTo w:id="360" w:author="Frank Asirifi Otchere" w:date="2021-10-21T10:03:00Z"/>
                <w:rFonts w:ascii="Gill Sans MT" w:hAnsi="Gill Sans MT"/>
                <w:bCs/>
                <w:sz w:val="24"/>
                <w:szCs w:val="24"/>
              </w:rPr>
              <w:pPrChange w:id="361"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c>
          <w:tcPr>
            <w:tcW w:w="1800" w:type="dxa"/>
            <w:tcPrChange w:id="362" w:author="Frank Asirifi Otchere" w:date="2021-10-21T10:09:00Z">
              <w:tcPr>
                <w:tcW w:w="1137" w:type="dxa"/>
              </w:tcPr>
            </w:tcPrChange>
          </w:tcPr>
          <w:p w14:paraId="0CE2224E" w14:textId="6623CACD" w:rsidR="007D32E0" w:rsidRDefault="00B0465F">
            <w:pPr>
              <w:spacing w:line="360" w:lineRule="auto"/>
              <w:jc w:val="center"/>
              <w:cnfStyle w:val="000000000000" w:firstRow="0" w:lastRow="0" w:firstColumn="0" w:lastColumn="0" w:oddVBand="0" w:evenVBand="0" w:oddHBand="0" w:evenHBand="0" w:firstRowFirstColumn="0" w:firstRowLastColumn="0" w:lastRowFirstColumn="0" w:lastRowLastColumn="0"/>
              <w:rPr>
                <w:moveTo w:id="363" w:author="Frank Asirifi Otchere" w:date="2021-10-21T10:03:00Z"/>
                <w:rFonts w:ascii="Gill Sans MT" w:hAnsi="Gill Sans MT"/>
                <w:bCs/>
                <w:sz w:val="24"/>
                <w:szCs w:val="24"/>
              </w:rPr>
              <w:pPrChange w:id="364"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ins w:id="365" w:author="Frank Asirifi Otchere" w:date="2021-10-21T10:10:00Z">
              <w:r>
                <w:rPr>
                  <w:rFonts w:ascii="Gill Sans MT" w:hAnsi="Gill Sans MT"/>
                  <w:bCs/>
                  <w:sz w:val="24"/>
                  <w:szCs w:val="24"/>
                </w:rPr>
                <w:t>Natural Gas</w:t>
              </w:r>
            </w:ins>
          </w:p>
        </w:tc>
        <w:tc>
          <w:tcPr>
            <w:tcW w:w="1800" w:type="dxa"/>
            <w:tcPrChange w:id="366" w:author="Frank Asirifi Otchere" w:date="2021-10-21T10:09:00Z">
              <w:tcPr>
                <w:tcW w:w="3895" w:type="dxa"/>
              </w:tcPr>
            </w:tcPrChange>
          </w:tcPr>
          <w:p w14:paraId="5A4ACF6B" w14:textId="34878A25" w:rsidR="007D32E0" w:rsidRDefault="00B0465F">
            <w:pPr>
              <w:spacing w:line="360" w:lineRule="auto"/>
              <w:jc w:val="center"/>
              <w:cnfStyle w:val="000000000000" w:firstRow="0" w:lastRow="0" w:firstColumn="0" w:lastColumn="0" w:oddVBand="0" w:evenVBand="0" w:oddHBand="0" w:evenHBand="0" w:firstRowFirstColumn="0" w:firstRowLastColumn="0" w:lastRowFirstColumn="0" w:lastRowLastColumn="0"/>
              <w:rPr>
                <w:moveTo w:id="367" w:author="Frank Asirifi Otchere" w:date="2021-10-21T10:03:00Z"/>
                <w:rFonts w:ascii="Gill Sans MT" w:hAnsi="Gill Sans MT"/>
                <w:bCs/>
                <w:sz w:val="24"/>
                <w:szCs w:val="24"/>
              </w:rPr>
              <w:pPrChange w:id="368"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ins w:id="369" w:author="Frank Asirifi Otchere" w:date="2021-10-21T10:10:00Z">
              <w:r>
                <w:rPr>
                  <w:rFonts w:ascii="Gill Sans MT" w:hAnsi="Gill Sans MT"/>
                  <w:bCs/>
                  <w:sz w:val="24"/>
                  <w:szCs w:val="24"/>
                </w:rPr>
                <w:t>330</w:t>
              </w:r>
            </w:ins>
          </w:p>
        </w:tc>
      </w:tr>
      <w:tr w:rsidR="00B0465F" w14:paraId="668CDAA5" w14:textId="77777777" w:rsidTr="00B04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370" w:author="Frank Asirifi Otchere" w:date="2021-10-21T10:09:00Z">
              <w:tcPr>
                <w:tcW w:w="2785" w:type="dxa"/>
              </w:tcPr>
            </w:tcPrChange>
          </w:tcPr>
          <w:p w14:paraId="5179597E" w14:textId="04194C7E" w:rsidR="00B0465F" w:rsidRPr="007D32E0" w:rsidRDefault="00B0465F">
            <w:pPr>
              <w:spacing w:line="360" w:lineRule="auto"/>
              <w:cnfStyle w:val="001000100000" w:firstRow="0" w:lastRow="0" w:firstColumn="1" w:lastColumn="0" w:oddVBand="0" w:evenVBand="0" w:oddHBand="1" w:evenHBand="0" w:firstRowFirstColumn="0" w:firstRowLastColumn="0" w:lastRowFirstColumn="0" w:lastRowLastColumn="0"/>
              <w:rPr>
                <w:moveTo w:id="371" w:author="Frank Asirifi Otchere" w:date="2021-10-21T10:03:00Z"/>
                <w:rFonts w:ascii="Gill Sans MT" w:hAnsi="Gill Sans MT"/>
                <w:b w:val="0"/>
                <w:sz w:val="24"/>
                <w:szCs w:val="24"/>
                <w:rPrChange w:id="372" w:author="Frank Asirifi Otchere" w:date="2021-10-21T10:06:00Z">
                  <w:rPr>
                    <w:moveTo w:id="373" w:author="Frank Asirifi Otchere" w:date="2021-10-21T10:03:00Z"/>
                    <w:rFonts w:ascii="Gill Sans MT" w:hAnsi="Gill Sans MT"/>
                    <w:bCs w:val="0"/>
                    <w:sz w:val="24"/>
                    <w:szCs w:val="24"/>
                  </w:rPr>
                </w:rPrChange>
              </w:rPr>
              <w:pPrChange w:id="374" w:author="Frank Asirifi Otchere" w:date="2021-10-21T14:56:00Z">
                <w:pPr>
                  <w:cnfStyle w:val="001000100000" w:firstRow="0" w:lastRow="0" w:firstColumn="1" w:lastColumn="0" w:oddVBand="0" w:evenVBand="0" w:oddHBand="1" w:evenHBand="0" w:firstRowFirstColumn="0" w:firstRowLastColumn="0" w:lastRowFirstColumn="0" w:lastRowLastColumn="0"/>
                </w:pPr>
              </w:pPrChange>
            </w:pPr>
            <w:moveTo w:id="375" w:author="Frank Asirifi Otchere" w:date="2021-10-21T10:03:00Z">
              <w:r w:rsidRPr="007D32E0">
                <w:rPr>
                  <w:rFonts w:ascii="Gill Sans MT" w:hAnsi="Gill Sans MT"/>
                  <w:sz w:val="24"/>
                  <w:szCs w:val="24"/>
                </w:rPr>
                <w:lastRenderedPageBreak/>
                <w:t>TT2PP</w:t>
              </w:r>
            </w:moveTo>
            <w:ins w:id="376" w:author="Frank Asirifi Otchere" w:date="2021-10-21T10:05:00Z">
              <w:r w:rsidRPr="007D32E0">
                <w:rPr>
                  <w:rFonts w:ascii="Gill Sans MT" w:hAnsi="Gill Sans MT"/>
                  <w:sz w:val="24"/>
                  <w:szCs w:val="24"/>
                </w:rPr>
                <w:t xml:space="preserve"> </w:t>
              </w:r>
            </w:ins>
            <w:moveTo w:id="377" w:author="Frank Asirifi Otchere" w:date="2021-10-21T10:03:00Z">
              <w:r w:rsidRPr="007D32E0">
                <w:rPr>
                  <w:rFonts w:ascii="Gill Sans MT" w:hAnsi="Gill Sans MT"/>
                  <w:sz w:val="24"/>
                  <w:szCs w:val="24"/>
                </w:rPr>
                <w:t>(Siemens</w:t>
              </w:r>
              <w:del w:id="378" w:author="Frank Asirifi Otchere" w:date="2021-10-21T10:05:00Z">
                <w:r w:rsidRPr="007D32E0" w:rsidDel="007D32E0">
                  <w:rPr>
                    <w:rFonts w:ascii="Gill Sans MT" w:hAnsi="Gill Sans MT"/>
                    <w:sz w:val="24"/>
                    <w:szCs w:val="24"/>
                  </w:rPr>
                  <w:delText xml:space="preserve"> Plant</w:delText>
                </w:r>
              </w:del>
              <w:r w:rsidRPr="007D32E0">
                <w:rPr>
                  <w:rFonts w:ascii="Gill Sans MT" w:hAnsi="Gill Sans MT"/>
                  <w:sz w:val="24"/>
                  <w:szCs w:val="24"/>
                </w:rPr>
                <w:t>)</w:t>
              </w:r>
            </w:moveTo>
          </w:p>
        </w:tc>
        <w:tc>
          <w:tcPr>
            <w:tcW w:w="1800" w:type="dxa"/>
            <w:tcPrChange w:id="379" w:author="Frank Asirifi Otchere" w:date="2021-10-21T10:09:00Z">
              <w:tcPr>
                <w:tcW w:w="400" w:type="dxa"/>
              </w:tcPr>
            </w:tcPrChange>
          </w:tcPr>
          <w:p w14:paraId="376B1051" w14:textId="3433E532" w:rsidR="00B0465F" w:rsidRDefault="00B0465F">
            <w:pPr>
              <w:spacing w:line="360" w:lineRule="auto"/>
              <w:jc w:val="center"/>
              <w:cnfStyle w:val="000000100000" w:firstRow="0" w:lastRow="0" w:firstColumn="0" w:lastColumn="0" w:oddVBand="0" w:evenVBand="0" w:oddHBand="1" w:evenHBand="0" w:firstRowFirstColumn="0" w:firstRowLastColumn="0" w:lastRowFirstColumn="0" w:lastRowLastColumn="0"/>
              <w:rPr>
                <w:moveTo w:id="380" w:author="Frank Asirifi Otchere" w:date="2021-10-21T10:03:00Z"/>
                <w:rFonts w:ascii="Gill Sans MT" w:hAnsi="Gill Sans MT"/>
                <w:bCs/>
                <w:sz w:val="24"/>
                <w:szCs w:val="24"/>
              </w:rPr>
              <w:pPrChange w:id="381"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roofErr w:type="spellStart"/>
            <w:ins w:id="382" w:author="Frank Asirifi Otchere" w:date="2021-10-21T10:07:00Z">
              <w:r>
                <w:rPr>
                  <w:rFonts w:ascii="Gill Sans MT" w:hAnsi="Gill Sans MT"/>
                  <w:bCs/>
                  <w:sz w:val="24"/>
                  <w:szCs w:val="24"/>
                </w:rPr>
                <w:t>Tema</w:t>
              </w:r>
            </w:ins>
            <w:proofErr w:type="spellEnd"/>
          </w:p>
        </w:tc>
        <w:tc>
          <w:tcPr>
            <w:tcW w:w="1800" w:type="dxa"/>
            <w:tcPrChange w:id="383" w:author="Frank Asirifi Otchere" w:date="2021-10-21T10:09:00Z">
              <w:tcPr>
                <w:tcW w:w="1138" w:type="dxa"/>
              </w:tcPr>
            </w:tcPrChange>
          </w:tcPr>
          <w:p w14:paraId="215DC03B" w14:textId="77777777" w:rsidR="00B0465F" w:rsidRDefault="00B0465F">
            <w:pPr>
              <w:spacing w:line="360" w:lineRule="auto"/>
              <w:jc w:val="center"/>
              <w:cnfStyle w:val="000000100000" w:firstRow="0" w:lastRow="0" w:firstColumn="0" w:lastColumn="0" w:oddVBand="0" w:evenVBand="0" w:oddHBand="1" w:evenHBand="0" w:firstRowFirstColumn="0" w:firstRowLastColumn="0" w:lastRowFirstColumn="0" w:lastRowLastColumn="0"/>
              <w:rPr>
                <w:moveTo w:id="384" w:author="Frank Asirifi Otchere" w:date="2021-10-21T10:03:00Z"/>
                <w:rFonts w:ascii="Gill Sans MT" w:hAnsi="Gill Sans MT"/>
                <w:bCs/>
                <w:sz w:val="24"/>
                <w:szCs w:val="24"/>
              </w:rPr>
              <w:pPrChange w:id="385"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c>
          <w:tcPr>
            <w:tcW w:w="1800" w:type="dxa"/>
            <w:tcPrChange w:id="386" w:author="Frank Asirifi Otchere" w:date="2021-10-21T10:09:00Z">
              <w:tcPr>
                <w:tcW w:w="1137" w:type="dxa"/>
              </w:tcPr>
            </w:tcPrChange>
          </w:tcPr>
          <w:p w14:paraId="24A451E1" w14:textId="46D482E7" w:rsidR="00B0465F" w:rsidRDefault="00B0465F">
            <w:pPr>
              <w:spacing w:line="360" w:lineRule="auto"/>
              <w:jc w:val="center"/>
              <w:cnfStyle w:val="000000100000" w:firstRow="0" w:lastRow="0" w:firstColumn="0" w:lastColumn="0" w:oddVBand="0" w:evenVBand="0" w:oddHBand="1" w:evenHBand="0" w:firstRowFirstColumn="0" w:firstRowLastColumn="0" w:lastRowFirstColumn="0" w:lastRowLastColumn="0"/>
              <w:rPr>
                <w:moveTo w:id="387" w:author="Frank Asirifi Otchere" w:date="2021-10-21T10:03:00Z"/>
                <w:rFonts w:ascii="Gill Sans MT" w:hAnsi="Gill Sans MT"/>
                <w:bCs/>
                <w:sz w:val="24"/>
                <w:szCs w:val="24"/>
              </w:rPr>
              <w:pPrChange w:id="388"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ins w:id="389" w:author="Frank Asirifi Otchere" w:date="2021-10-21T10:11:00Z">
              <w:r>
                <w:rPr>
                  <w:rFonts w:ascii="Gill Sans MT" w:hAnsi="Gill Sans MT"/>
                  <w:bCs/>
                  <w:sz w:val="24"/>
                  <w:szCs w:val="24"/>
                </w:rPr>
                <w:t>Natural Gas</w:t>
              </w:r>
            </w:ins>
          </w:p>
        </w:tc>
        <w:tc>
          <w:tcPr>
            <w:tcW w:w="1800" w:type="dxa"/>
            <w:tcPrChange w:id="390" w:author="Frank Asirifi Otchere" w:date="2021-10-21T10:09:00Z">
              <w:tcPr>
                <w:tcW w:w="3895" w:type="dxa"/>
              </w:tcPr>
            </w:tcPrChange>
          </w:tcPr>
          <w:p w14:paraId="4EE5F24A" w14:textId="27A1A8CB" w:rsidR="00B0465F" w:rsidRDefault="00B0465F">
            <w:pPr>
              <w:spacing w:line="360" w:lineRule="auto"/>
              <w:jc w:val="center"/>
              <w:cnfStyle w:val="000000100000" w:firstRow="0" w:lastRow="0" w:firstColumn="0" w:lastColumn="0" w:oddVBand="0" w:evenVBand="0" w:oddHBand="1" w:evenHBand="0" w:firstRowFirstColumn="0" w:firstRowLastColumn="0" w:lastRowFirstColumn="0" w:lastRowLastColumn="0"/>
              <w:rPr>
                <w:moveTo w:id="391" w:author="Frank Asirifi Otchere" w:date="2021-10-21T10:03:00Z"/>
                <w:rFonts w:ascii="Gill Sans MT" w:hAnsi="Gill Sans MT"/>
                <w:bCs/>
                <w:sz w:val="24"/>
                <w:szCs w:val="24"/>
              </w:rPr>
              <w:pPrChange w:id="392"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ins w:id="393" w:author="Frank Asirifi Otchere" w:date="2021-10-21T10:10:00Z">
              <w:r>
                <w:rPr>
                  <w:rFonts w:ascii="Gill Sans MT" w:hAnsi="Gill Sans MT"/>
                  <w:bCs/>
                  <w:sz w:val="24"/>
                  <w:szCs w:val="24"/>
                </w:rPr>
                <w:t>161</w:t>
              </w:r>
            </w:ins>
          </w:p>
        </w:tc>
      </w:tr>
      <w:tr w:rsidR="00B0465F" w14:paraId="3452F429" w14:textId="77777777" w:rsidTr="00B0465F">
        <w:tc>
          <w:tcPr>
            <w:cnfStyle w:val="001000000000" w:firstRow="0" w:lastRow="0" w:firstColumn="1" w:lastColumn="0" w:oddVBand="0" w:evenVBand="0" w:oddHBand="0" w:evenHBand="0" w:firstRowFirstColumn="0" w:firstRowLastColumn="0" w:lastRowFirstColumn="0" w:lastRowLastColumn="0"/>
            <w:tcW w:w="2155" w:type="dxa"/>
            <w:tcPrChange w:id="394" w:author="Frank Asirifi Otchere" w:date="2021-10-21T10:09:00Z">
              <w:tcPr>
                <w:tcW w:w="2785" w:type="dxa"/>
              </w:tcPr>
            </w:tcPrChange>
          </w:tcPr>
          <w:p w14:paraId="44ACDD02" w14:textId="77777777" w:rsidR="00B0465F" w:rsidRPr="007D32E0" w:rsidRDefault="00B0465F">
            <w:pPr>
              <w:spacing w:line="360" w:lineRule="auto"/>
              <w:rPr>
                <w:moveTo w:id="395" w:author="Frank Asirifi Otchere" w:date="2021-10-21T10:03:00Z"/>
                <w:rFonts w:ascii="Gill Sans MT" w:hAnsi="Gill Sans MT"/>
                <w:b w:val="0"/>
                <w:sz w:val="24"/>
                <w:szCs w:val="24"/>
                <w:rPrChange w:id="396" w:author="Frank Asirifi Otchere" w:date="2021-10-21T10:06:00Z">
                  <w:rPr>
                    <w:moveTo w:id="397" w:author="Frank Asirifi Otchere" w:date="2021-10-21T10:03:00Z"/>
                    <w:rFonts w:ascii="Gill Sans MT" w:hAnsi="Gill Sans MT"/>
                    <w:bCs w:val="0"/>
                    <w:sz w:val="24"/>
                    <w:szCs w:val="24"/>
                  </w:rPr>
                </w:rPrChange>
              </w:rPr>
              <w:pPrChange w:id="398" w:author="Frank Asirifi Otchere" w:date="2021-10-21T14:56:00Z">
                <w:pPr/>
              </w:pPrChange>
            </w:pPr>
            <w:moveTo w:id="399" w:author="Frank Asirifi Otchere" w:date="2021-10-21T10:03:00Z">
              <w:r w:rsidRPr="007D32E0">
                <w:rPr>
                  <w:rFonts w:ascii="Gill Sans MT" w:hAnsi="Gill Sans MT"/>
                  <w:sz w:val="24"/>
                  <w:szCs w:val="24"/>
                </w:rPr>
                <w:t>Ameri</w:t>
              </w:r>
            </w:moveTo>
          </w:p>
        </w:tc>
        <w:tc>
          <w:tcPr>
            <w:tcW w:w="1800" w:type="dxa"/>
            <w:tcPrChange w:id="400" w:author="Frank Asirifi Otchere" w:date="2021-10-21T10:09:00Z">
              <w:tcPr>
                <w:tcW w:w="400" w:type="dxa"/>
              </w:tcPr>
            </w:tcPrChange>
          </w:tcPr>
          <w:p w14:paraId="36A7733D" w14:textId="2DA18702" w:rsidR="00B0465F" w:rsidRDefault="00B0465F">
            <w:pPr>
              <w:spacing w:line="360" w:lineRule="auto"/>
              <w:jc w:val="center"/>
              <w:cnfStyle w:val="000000000000" w:firstRow="0" w:lastRow="0" w:firstColumn="0" w:lastColumn="0" w:oddVBand="0" w:evenVBand="0" w:oddHBand="0" w:evenHBand="0" w:firstRowFirstColumn="0" w:firstRowLastColumn="0" w:lastRowFirstColumn="0" w:lastRowLastColumn="0"/>
              <w:rPr>
                <w:moveTo w:id="401" w:author="Frank Asirifi Otchere" w:date="2021-10-21T10:03:00Z"/>
                <w:rFonts w:ascii="Gill Sans MT" w:hAnsi="Gill Sans MT"/>
                <w:bCs/>
                <w:sz w:val="24"/>
                <w:szCs w:val="24"/>
              </w:rPr>
              <w:pPrChange w:id="402"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ins w:id="403" w:author="Frank Asirifi Otchere" w:date="2021-10-21T10:07:00Z">
              <w:r>
                <w:rPr>
                  <w:rFonts w:ascii="Gill Sans MT" w:hAnsi="Gill Sans MT"/>
                  <w:bCs/>
                  <w:sz w:val="24"/>
                  <w:szCs w:val="24"/>
                </w:rPr>
                <w:t>Kumasi</w:t>
              </w:r>
            </w:ins>
          </w:p>
        </w:tc>
        <w:tc>
          <w:tcPr>
            <w:tcW w:w="1800" w:type="dxa"/>
            <w:tcPrChange w:id="404" w:author="Frank Asirifi Otchere" w:date="2021-10-21T10:09:00Z">
              <w:tcPr>
                <w:tcW w:w="1138" w:type="dxa"/>
              </w:tcPr>
            </w:tcPrChange>
          </w:tcPr>
          <w:p w14:paraId="50FCB903" w14:textId="77777777" w:rsidR="00B0465F" w:rsidRDefault="00B0465F">
            <w:pPr>
              <w:spacing w:line="360" w:lineRule="auto"/>
              <w:jc w:val="center"/>
              <w:cnfStyle w:val="000000000000" w:firstRow="0" w:lastRow="0" w:firstColumn="0" w:lastColumn="0" w:oddVBand="0" w:evenVBand="0" w:oddHBand="0" w:evenHBand="0" w:firstRowFirstColumn="0" w:firstRowLastColumn="0" w:lastRowFirstColumn="0" w:lastRowLastColumn="0"/>
              <w:rPr>
                <w:moveTo w:id="405" w:author="Frank Asirifi Otchere" w:date="2021-10-21T10:03:00Z"/>
                <w:rFonts w:ascii="Gill Sans MT" w:hAnsi="Gill Sans MT"/>
                <w:bCs/>
                <w:sz w:val="24"/>
                <w:szCs w:val="24"/>
              </w:rPr>
              <w:pPrChange w:id="406"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c>
          <w:tcPr>
            <w:tcW w:w="1800" w:type="dxa"/>
            <w:tcPrChange w:id="407" w:author="Frank Asirifi Otchere" w:date="2021-10-21T10:09:00Z">
              <w:tcPr>
                <w:tcW w:w="1137" w:type="dxa"/>
              </w:tcPr>
            </w:tcPrChange>
          </w:tcPr>
          <w:p w14:paraId="0A52775E" w14:textId="6FE3E54C" w:rsidR="00B0465F" w:rsidRDefault="00B0465F">
            <w:pPr>
              <w:spacing w:line="360" w:lineRule="auto"/>
              <w:jc w:val="center"/>
              <w:cnfStyle w:val="000000000000" w:firstRow="0" w:lastRow="0" w:firstColumn="0" w:lastColumn="0" w:oddVBand="0" w:evenVBand="0" w:oddHBand="0" w:evenHBand="0" w:firstRowFirstColumn="0" w:firstRowLastColumn="0" w:lastRowFirstColumn="0" w:lastRowLastColumn="0"/>
              <w:rPr>
                <w:moveTo w:id="408" w:author="Frank Asirifi Otchere" w:date="2021-10-21T10:03:00Z"/>
                <w:rFonts w:ascii="Gill Sans MT" w:hAnsi="Gill Sans MT"/>
                <w:bCs/>
                <w:sz w:val="24"/>
                <w:szCs w:val="24"/>
              </w:rPr>
              <w:pPrChange w:id="409"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ins w:id="410" w:author="Frank Asirifi Otchere" w:date="2021-10-21T10:11:00Z">
              <w:r>
                <w:rPr>
                  <w:rFonts w:ascii="Gill Sans MT" w:hAnsi="Gill Sans MT"/>
                  <w:bCs/>
                  <w:sz w:val="24"/>
                  <w:szCs w:val="24"/>
                </w:rPr>
                <w:t>Natural Gas</w:t>
              </w:r>
            </w:ins>
          </w:p>
        </w:tc>
        <w:tc>
          <w:tcPr>
            <w:tcW w:w="1800" w:type="dxa"/>
            <w:tcPrChange w:id="411" w:author="Frank Asirifi Otchere" w:date="2021-10-21T10:09:00Z">
              <w:tcPr>
                <w:tcW w:w="3895" w:type="dxa"/>
              </w:tcPr>
            </w:tcPrChange>
          </w:tcPr>
          <w:p w14:paraId="18BA0B5F" w14:textId="6E04D9D3" w:rsidR="00B0465F" w:rsidRDefault="00B0465F">
            <w:pPr>
              <w:spacing w:line="360" w:lineRule="auto"/>
              <w:jc w:val="center"/>
              <w:cnfStyle w:val="000000000000" w:firstRow="0" w:lastRow="0" w:firstColumn="0" w:lastColumn="0" w:oddVBand="0" w:evenVBand="0" w:oddHBand="0" w:evenHBand="0" w:firstRowFirstColumn="0" w:firstRowLastColumn="0" w:lastRowFirstColumn="0" w:lastRowLastColumn="0"/>
              <w:rPr>
                <w:moveTo w:id="412" w:author="Frank Asirifi Otchere" w:date="2021-10-21T10:03:00Z"/>
                <w:rFonts w:ascii="Gill Sans MT" w:hAnsi="Gill Sans MT"/>
                <w:bCs/>
                <w:sz w:val="24"/>
                <w:szCs w:val="24"/>
              </w:rPr>
              <w:pPrChange w:id="413"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ins w:id="414" w:author="Frank Asirifi Otchere" w:date="2021-10-21T10:10:00Z">
              <w:r>
                <w:rPr>
                  <w:rFonts w:ascii="Gill Sans MT" w:hAnsi="Gill Sans MT"/>
                  <w:bCs/>
                  <w:sz w:val="24"/>
                  <w:szCs w:val="24"/>
                </w:rPr>
                <w:t>330</w:t>
              </w:r>
            </w:ins>
          </w:p>
        </w:tc>
      </w:tr>
      <w:moveToRangeEnd w:id="260"/>
    </w:tbl>
    <w:p w14:paraId="5F84C64C" w14:textId="3D149152" w:rsidR="007D32E0" w:rsidRPr="007D32E0" w:rsidDel="00B0465F" w:rsidRDefault="007D32E0">
      <w:pPr>
        <w:spacing w:line="360" w:lineRule="auto"/>
        <w:jc w:val="both"/>
        <w:rPr>
          <w:del w:id="415" w:author="Frank Asirifi Otchere" w:date="2021-10-21T10:11:00Z"/>
          <w:rFonts w:ascii="Gill Sans MT" w:hAnsi="Gill Sans MT"/>
          <w:sz w:val="24"/>
          <w:szCs w:val="24"/>
          <w:rPrChange w:id="416" w:author="Frank Asirifi Otchere" w:date="2021-10-21T10:03:00Z">
            <w:rPr>
              <w:del w:id="417" w:author="Frank Asirifi Otchere" w:date="2021-10-21T10:11:00Z"/>
            </w:rPr>
          </w:rPrChange>
        </w:rPr>
        <w:pPrChange w:id="418" w:author="Frank Asirifi Otchere" w:date="2021-10-21T14:56:00Z">
          <w:pPr>
            <w:pStyle w:val="ListParagraph"/>
            <w:numPr>
              <w:numId w:val="3"/>
            </w:numPr>
            <w:ind w:hanging="360"/>
            <w:jc w:val="both"/>
          </w:pPr>
        </w:pPrChange>
      </w:pPr>
    </w:p>
    <w:p w14:paraId="70724EDB" w14:textId="77777777" w:rsidR="001E008B" w:rsidRPr="001E008B" w:rsidRDefault="001E008B">
      <w:pPr>
        <w:spacing w:line="360" w:lineRule="auto"/>
        <w:jc w:val="both"/>
        <w:rPr>
          <w:rFonts w:ascii="Gill Sans MT" w:hAnsi="Gill Sans MT"/>
          <w:sz w:val="24"/>
          <w:szCs w:val="24"/>
        </w:rPr>
        <w:pPrChange w:id="419" w:author="Frank Asirifi Otchere" w:date="2021-10-21T14:56:00Z">
          <w:pPr>
            <w:jc w:val="both"/>
          </w:pPr>
        </w:pPrChange>
      </w:pPr>
    </w:p>
    <w:p w14:paraId="27379413" w14:textId="485C4AD1" w:rsidR="001E008B" w:rsidRPr="0025125E" w:rsidRDefault="001E008B" w:rsidP="0025125E">
      <w:pPr>
        <w:pStyle w:val="Heading1"/>
        <w:numPr>
          <w:ilvl w:val="1"/>
          <w:numId w:val="11"/>
        </w:numPr>
        <w:spacing w:after="120"/>
        <w:ind w:left="720"/>
        <w:rPr>
          <w:rFonts w:ascii="Gill Sans MT" w:hAnsi="Gill Sans MT"/>
          <w:b/>
          <w:bCs/>
          <w:i/>
          <w:iCs/>
          <w:color w:val="000000" w:themeColor="text1"/>
          <w:sz w:val="24"/>
          <w:szCs w:val="24"/>
          <w:rPrChange w:id="420" w:author="Frank Asirifi Otchere" w:date="2021-11-23T14:34:00Z">
            <w:rPr>
              <w:rFonts w:ascii="Gill Sans MT" w:hAnsi="Gill Sans MT"/>
              <w:b/>
              <w:bCs/>
              <w:sz w:val="24"/>
              <w:szCs w:val="24"/>
            </w:rPr>
          </w:rPrChange>
        </w:rPr>
        <w:pPrChange w:id="421" w:author="Frank Asirifi Otchere" w:date="2021-11-23T14:37:00Z">
          <w:pPr/>
        </w:pPrChange>
      </w:pPr>
      <w:r w:rsidRPr="0025125E">
        <w:rPr>
          <w:rFonts w:ascii="Gill Sans MT" w:hAnsi="Gill Sans MT"/>
          <w:b/>
          <w:bCs/>
          <w:i/>
          <w:iCs/>
          <w:color w:val="000000" w:themeColor="text1"/>
          <w:sz w:val="24"/>
          <w:szCs w:val="24"/>
          <w:rPrChange w:id="422" w:author="Frank Asirifi Otchere" w:date="2021-11-23T14:34:00Z">
            <w:rPr>
              <w:rFonts w:ascii="Gill Sans MT" w:hAnsi="Gill Sans MT"/>
              <w:b/>
              <w:bCs/>
              <w:sz w:val="24"/>
              <w:szCs w:val="24"/>
            </w:rPr>
          </w:rPrChange>
        </w:rPr>
        <w:t>Actions by SCC</w:t>
      </w:r>
    </w:p>
    <w:p w14:paraId="554BD971" w14:textId="793C40EE" w:rsidR="001E008B" w:rsidRDefault="001E008B">
      <w:pPr>
        <w:spacing w:line="360" w:lineRule="auto"/>
        <w:jc w:val="both"/>
        <w:rPr>
          <w:rFonts w:ascii="Gill Sans MT" w:hAnsi="Gill Sans MT"/>
          <w:sz w:val="24"/>
          <w:szCs w:val="24"/>
        </w:rPr>
        <w:pPrChange w:id="423" w:author="Frank Asirifi Otchere" w:date="2021-10-21T14:56:00Z">
          <w:pPr>
            <w:jc w:val="both"/>
          </w:pPr>
        </w:pPrChange>
      </w:pPr>
      <w:r w:rsidRPr="001E008B">
        <w:rPr>
          <w:rFonts w:ascii="Gill Sans MT" w:hAnsi="Gill Sans MT"/>
          <w:sz w:val="24"/>
          <w:szCs w:val="24"/>
        </w:rPr>
        <w:t>Following a system disturbance incident,</w:t>
      </w:r>
      <w:r>
        <w:rPr>
          <w:rFonts w:ascii="Gill Sans MT" w:hAnsi="Gill Sans MT"/>
          <w:sz w:val="24"/>
          <w:szCs w:val="24"/>
        </w:rPr>
        <w:t xml:space="preserve"> dispatchers at the System Control Centre shall carry out the following actions:</w:t>
      </w:r>
    </w:p>
    <w:p w14:paraId="1793DBFB" w14:textId="5CCE14D5" w:rsidR="001E008B" w:rsidRDefault="001E008B">
      <w:pPr>
        <w:pStyle w:val="ListParagraph"/>
        <w:numPr>
          <w:ilvl w:val="0"/>
          <w:numId w:val="5"/>
        </w:numPr>
        <w:spacing w:line="360" w:lineRule="auto"/>
        <w:jc w:val="both"/>
        <w:rPr>
          <w:rFonts w:ascii="Gill Sans MT" w:hAnsi="Gill Sans MT"/>
          <w:sz w:val="24"/>
          <w:szCs w:val="24"/>
        </w:rPr>
        <w:pPrChange w:id="424" w:author="Frank Asirifi Otchere" w:date="2021-10-21T14:56:00Z">
          <w:pPr>
            <w:pStyle w:val="ListParagraph"/>
            <w:numPr>
              <w:numId w:val="5"/>
            </w:numPr>
            <w:ind w:hanging="360"/>
            <w:jc w:val="both"/>
          </w:pPr>
        </w:pPrChange>
      </w:pPr>
      <w:r w:rsidRPr="001E008B">
        <w:rPr>
          <w:rFonts w:ascii="Gill Sans MT" w:hAnsi="Gill Sans MT"/>
          <w:sz w:val="24"/>
          <w:szCs w:val="24"/>
        </w:rPr>
        <w:t xml:space="preserve">Lead and coordinate restoration actions together with all </w:t>
      </w:r>
      <w:r>
        <w:rPr>
          <w:rFonts w:ascii="Gill Sans MT" w:hAnsi="Gill Sans MT"/>
          <w:sz w:val="24"/>
          <w:szCs w:val="24"/>
        </w:rPr>
        <w:t>remote station</w:t>
      </w:r>
      <w:r w:rsidRPr="001E008B">
        <w:rPr>
          <w:rFonts w:ascii="Gill Sans MT" w:hAnsi="Gill Sans MT"/>
          <w:sz w:val="24"/>
          <w:szCs w:val="24"/>
        </w:rPr>
        <w:t xml:space="preserve"> operators, all power plant operators and all load entity operators.</w:t>
      </w:r>
    </w:p>
    <w:p w14:paraId="5C561142" w14:textId="7323D780" w:rsidR="001E008B" w:rsidRDefault="001E008B">
      <w:pPr>
        <w:pStyle w:val="ListParagraph"/>
        <w:numPr>
          <w:ilvl w:val="0"/>
          <w:numId w:val="5"/>
        </w:numPr>
        <w:spacing w:line="360" w:lineRule="auto"/>
        <w:jc w:val="both"/>
        <w:rPr>
          <w:rFonts w:ascii="Gill Sans MT" w:hAnsi="Gill Sans MT"/>
          <w:sz w:val="24"/>
          <w:szCs w:val="24"/>
        </w:rPr>
        <w:pPrChange w:id="425" w:author="Frank Asirifi Otchere" w:date="2021-10-21T14:56:00Z">
          <w:pPr>
            <w:pStyle w:val="ListParagraph"/>
            <w:numPr>
              <w:numId w:val="5"/>
            </w:numPr>
            <w:ind w:hanging="360"/>
            <w:jc w:val="both"/>
          </w:pPr>
        </w:pPrChange>
      </w:pPr>
      <w:r>
        <w:rPr>
          <w:rFonts w:ascii="Gill Sans MT" w:hAnsi="Gill Sans MT"/>
          <w:sz w:val="24"/>
          <w:szCs w:val="24"/>
        </w:rPr>
        <w:t xml:space="preserve">Communicate with </w:t>
      </w:r>
      <w:r w:rsidRPr="001E008B">
        <w:rPr>
          <w:rFonts w:ascii="Gill Sans MT" w:hAnsi="Gill Sans MT"/>
          <w:sz w:val="24"/>
          <w:szCs w:val="24"/>
        </w:rPr>
        <w:t xml:space="preserve">all </w:t>
      </w:r>
      <w:r>
        <w:rPr>
          <w:rFonts w:ascii="Gill Sans MT" w:hAnsi="Gill Sans MT"/>
          <w:sz w:val="24"/>
          <w:szCs w:val="24"/>
        </w:rPr>
        <w:t>remote stations</w:t>
      </w:r>
      <w:r w:rsidRPr="001E008B">
        <w:rPr>
          <w:rFonts w:ascii="Gill Sans MT" w:hAnsi="Gill Sans MT"/>
          <w:sz w:val="24"/>
          <w:szCs w:val="24"/>
        </w:rPr>
        <w:t>, power plant</w:t>
      </w:r>
      <w:r>
        <w:rPr>
          <w:rFonts w:ascii="Gill Sans MT" w:hAnsi="Gill Sans MT"/>
          <w:sz w:val="24"/>
          <w:szCs w:val="24"/>
        </w:rPr>
        <w:t>s</w:t>
      </w:r>
      <w:r w:rsidRPr="001E008B">
        <w:rPr>
          <w:rFonts w:ascii="Gill Sans MT" w:hAnsi="Gill Sans MT"/>
          <w:sz w:val="24"/>
          <w:szCs w:val="24"/>
        </w:rPr>
        <w:t xml:space="preserve"> and load entit</w:t>
      </w:r>
      <w:r>
        <w:rPr>
          <w:rFonts w:ascii="Gill Sans MT" w:hAnsi="Gill Sans MT"/>
          <w:sz w:val="24"/>
          <w:szCs w:val="24"/>
        </w:rPr>
        <w:t>ies</w:t>
      </w:r>
      <w:r w:rsidRPr="001E008B">
        <w:rPr>
          <w:rFonts w:ascii="Gill Sans MT" w:hAnsi="Gill Sans MT"/>
          <w:sz w:val="24"/>
          <w:szCs w:val="24"/>
        </w:rPr>
        <w:t xml:space="preserve"> </w:t>
      </w:r>
      <w:r>
        <w:rPr>
          <w:rFonts w:ascii="Gill Sans MT" w:hAnsi="Gill Sans MT"/>
          <w:sz w:val="24"/>
          <w:szCs w:val="24"/>
        </w:rPr>
        <w:t>informing them about the system disturbance, giving available details.</w:t>
      </w:r>
    </w:p>
    <w:p w14:paraId="410F309A" w14:textId="1462FFBD" w:rsidR="001E008B" w:rsidRPr="001E008B" w:rsidRDefault="001E008B">
      <w:pPr>
        <w:pStyle w:val="ListParagraph"/>
        <w:numPr>
          <w:ilvl w:val="0"/>
          <w:numId w:val="5"/>
        </w:numPr>
        <w:spacing w:line="360" w:lineRule="auto"/>
        <w:jc w:val="both"/>
        <w:rPr>
          <w:rFonts w:ascii="Gill Sans MT" w:hAnsi="Gill Sans MT"/>
          <w:sz w:val="24"/>
          <w:szCs w:val="24"/>
        </w:rPr>
        <w:pPrChange w:id="426" w:author="Frank Asirifi Otchere" w:date="2021-10-21T14:56:00Z">
          <w:pPr>
            <w:pStyle w:val="ListParagraph"/>
            <w:numPr>
              <w:numId w:val="5"/>
            </w:numPr>
            <w:ind w:hanging="360"/>
            <w:jc w:val="both"/>
          </w:pPr>
        </w:pPrChange>
      </w:pPr>
      <w:r>
        <w:rPr>
          <w:rFonts w:ascii="Gill Sans MT" w:hAnsi="Gill Sans MT"/>
          <w:sz w:val="24"/>
          <w:szCs w:val="24"/>
        </w:rPr>
        <w:t>Conduct an assessment of the state of the power system. Inquire from remote station</w:t>
      </w:r>
      <w:r w:rsidRPr="001E008B">
        <w:rPr>
          <w:rFonts w:ascii="Gill Sans MT" w:hAnsi="Gill Sans MT"/>
          <w:sz w:val="24"/>
          <w:szCs w:val="24"/>
        </w:rPr>
        <w:t>, power plant and load entity operators</w:t>
      </w:r>
      <w:r>
        <w:rPr>
          <w:rFonts w:ascii="Gill Sans MT" w:hAnsi="Gill Sans MT"/>
          <w:sz w:val="24"/>
          <w:szCs w:val="24"/>
        </w:rPr>
        <w:t xml:space="preserve"> of the conditions at their stations taking note of possible faulty/damaged equipment, fire outbreaks, etc.</w:t>
      </w:r>
    </w:p>
    <w:p w14:paraId="739B05F4" w14:textId="023831A5" w:rsidR="001E008B" w:rsidRDefault="001E008B">
      <w:pPr>
        <w:pStyle w:val="ListParagraph"/>
        <w:numPr>
          <w:ilvl w:val="0"/>
          <w:numId w:val="5"/>
        </w:numPr>
        <w:spacing w:line="360" w:lineRule="auto"/>
        <w:jc w:val="both"/>
        <w:rPr>
          <w:rFonts w:ascii="Gill Sans MT" w:hAnsi="Gill Sans MT"/>
          <w:sz w:val="24"/>
          <w:szCs w:val="24"/>
        </w:rPr>
        <w:pPrChange w:id="427" w:author="Frank Asirifi Otchere" w:date="2021-10-21T14:56:00Z">
          <w:pPr>
            <w:pStyle w:val="ListParagraph"/>
            <w:numPr>
              <w:numId w:val="5"/>
            </w:numPr>
            <w:ind w:hanging="360"/>
            <w:jc w:val="both"/>
          </w:pPr>
        </w:pPrChange>
      </w:pPr>
      <w:r>
        <w:rPr>
          <w:rFonts w:ascii="Gill Sans MT" w:hAnsi="Gill Sans MT"/>
          <w:sz w:val="24"/>
          <w:szCs w:val="24"/>
        </w:rPr>
        <w:t>Inform the System Control Center Manager and the Manager Dispatch Operations of the system disturbance, giving available details.</w:t>
      </w:r>
    </w:p>
    <w:p w14:paraId="40D549DA" w14:textId="086B06A0" w:rsidR="001E008B" w:rsidRDefault="001E008B">
      <w:pPr>
        <w:pStyle w:val="ListParagraph"/>
        <w:numPr>
          <w:ilvl w:val="0"/>
          <w:numId w:val="5"/>
        </w:numPr>
        <w:spacing w:line="360" w:lineRule="auto"/>
        <w:jc w:val="both"/>
        <w:rPr>
          <w:rFonts w:ascii="Gill Sans MT" w:hAnsi="Gill Sans MT"/>
          <w:sz w:val="24"/>
          <w:szCs w:val="24"/>
        </w:rPr>
        <w:pPrChange w:id="428" w:author="Frank Asirifi Otchere" w:date="2021-10-21T14:56:00Z">
          <w:pPr>
            <w:pStyle w:val="ListParagraph"/>
            <w:numPr>
              <w:numId w:val="5"/>
            </w:numPr>
            <w:ind w:hanging="360"/>
            <w:jc w:val="both"/>
          </w:pPr>
        </w:pPrChange>
      </w:pPr>
      <w:r>
        <w:rPr>
          <w:rFonts w:ascii="Gill Sans MT" w:hAnsi="Gill Sans MT"/>
          <w:sz w:val="24"/>
          <w:szCs w:val="24"/>
        </w:rPr>
        <w:t xml:space="preserve">Lead to carry out ‘Sectionalisation’ of the parts of the power system which have experienced a black out. </w:t>
      </w:r>
    </w:p>
    <w:p w14:paraId="0CE9EF9C" w14:textId="688C4A00" w:rsidR="001E008B" w:rsidRPr="0038614C" w:rsidRDefault="001E008B">
      <w:pPr>
        <w:pStyle w:val="ListParagraph"/>
        <w:numPr>
          <w:ilvl w:val="0"/>
          <w:numId w:val="5"/>
        </w:numPr>
        <w:spacing w:line="360" w:lineRule="auto"/>
        <w:jc w:val="both"/>
        <w:rPr>
          <w:ins w:id="429" w:author="Frank Asirifi Otchere" w:date="2021-10-21T10:38:00Z"/>
          <w:rFonts w:ascii="Gill Sans MT" w:hAnsi="Gill Sans MT"/>
          <w:color w:val="00B0F0"/>
          <w:sz w:val="24"/>
          <w:szCs w:val="24"/>
          <w:rPrChange w:id="430" w:author="Frank Asirifi Otchere" w:date="2021-10-21T13:15:00Z">
            <w:rPr>
              <w:ins w:id="431" w:author="Frank Asirifi Otchere" w:date="2021-10-21T10:38:00Z"/>
              <w:rFonts w:ascii="Gill Sans MT" w:hAnsi="Gill Sans MT"/>
              <w:sz w:val="24"/>
              <w:szCs w:val="24"/>
            </w:rPr>
          </w:rPrChange>
        </w:rPr>
        <w:pPrChange w:id="432" w:author="Frank Asirifi Otchere" w:date="2021-10-21T14:56:00Z">
          <w:pPr>
            <w:pStyle w:val="ListParagraph"/>
            <w:numPr>
              <w:numId w:val="5"/>
            </w:numPr>
            <w:ind w:hanging="360"/>
            <w:jc w:val="both"/>
          </w:pPr>
        </w:pPrChange>
      </w:pPr>
      <w:r w:rsidRPr="0038614C">
        <w:rPr>
          <w:rFonts w:ascii="Gill Sans MT" w:hAnsi="Gill Sans MT"/>
          <w:color w:val="00B0F0"/>
          <w:sz w:val="24"/>
          <w:szCs w:val="24"/>
          <w:rPrChange w:id="433" w:author="Frank Asirifi Otchere" w:date="2021-10-21T13:15:00Z">
            <w:rPr>
              <w:rFonts w:ascii="Gill Sans MT" w:hAnsi="Gill Sans MT"/>
              <w:sz w:val="24"/>
              <w:szCs w:val="24"/>
            </w:rPr>
          </w:rPrChange>
        </w:rPr>
        <w:t>Issue dispatch instructions to start a black start generating unit.</w:t>
      </w:r>
    </w:p>
    <w:p w14:paraId="6FE7FA46" w14:textId="2FEEA0E2" w:rsidR="001A0EB8" w:rsidRPr="001A0EB8" w:rsidRDefault="001A0EB8">
      <w:pPr>
        <w:pStyle w:val="ListParagraph"/>
        <w:numPr>
          <w:ilvl w:val="0"/>
          <w:numId w:val="5"/>
        </w:numPr>
        <w:spacing w:line="360" w:lineRule="auto"/>
        <w:jc w:val="both"/>
        <w:rPr>
          <w:ins w:id="434" w:author="Frank Asirifi Otchere" w:date="2021-10-21T10:40:00Z"/>
          <w:rFonts w:ascii="Gill Sans MT" w:hAnsi="Gill Sans MT"/>
          <w:sz w:val="24"/>
          <w:szCs w:val="24"/>
        </w:rPr>
        <w:pPrChange w:id="435" w:author="Frank Asirifi Otchere" w:date="2021-10-21T14:56:00Z">
          <w:pPr>
            <w:pStyle w:val="ListParagraph"/>
            <w:numPr>
              <w:numId w:val="5"/>
            </w:numPr>
            <w:ind w:hanging="360"/>
            <w:jc w:val="both"/>
          </w:pPr>
        </w:pPrChange>
      </w:pPr>
      <w:ins w:id="436" w:author="Frank Asirifi Otchere" w:date="2021-10-21T10:40:00Z">
        <w:r>
          <w:rPr>
            <w:rFonts w:ascii="Gill Sans MT" w:hAnsi="Gill Sans MT"/>
            <w:sz w:val="24"/>
            <w:szCs w:val="24"/>
          </w:rPr>
          <w:t xml:space="preserve">When a black start unit has successfully been synchronized, </w:t>
        </w:r>
        <w:r w:rsidRPr="001A0EB8">
          <w:rPr>
            <w:rFonts w:ascii="Gill Sans MT" w:hAnsi="Gill Sans MT"/>
            <w:sz w:val="24"/>
            <w:szCs w:val="24"/>
          </w:rPr>
          <w:t>the</w:t>
        </w:r>
      </w:ins>
      <w:ins w:id="437" w:author="Frank Asirifi Otchere" w:date="2021-10-21T10:41:00Z">
        <w:r>
          <w:rPr>
            <w:rFonts w:ascii="Gill Sans MT" w:hAnsi="Gill Sans MT"/>
            <w:sz w:val="24"/>
            <w:szCs w:val="24"/>
          </w:rPr>
          <w:t xml:space="preserve"> power system</w:t>
        </w:r>
      </w:ins>
      <w:ins w:id="438" w:author="Frank Asirifi Otchere" w:date="2021-10-21T10:40:00Z">
        <w:r w:rsidRPr="001A0EB8">
          <w:rPr>
            <w:rFonts w:ascii="Gill Sans MT" w:hAnsi="Gill Sans MT"/>
            <w:sz w:val="24"/>
            <w:szCs w:val="24"/>
          </w:rPr>
          <w:t xml:space="preserve"> shall be progressively restored to ensure a gradual and controlled progression with system restoration.</w:t>
        </w:r>
      </w:ins>
    </w:p>
    <w:p w14:paraId="3E03FA34" w14:textId="77777777" w:rsidR="0095148A" w:rsidRDefault="0095148A">
      <w:pPr>
        <w:pStyle w:val="ListParagraph"/>
        <w:numPr>
          <w:ilvl w:val="0"/>
          <w:numId w:val="5"/>
        </w:numPr>
        <w:spacing w:line="360" w:lineRule="auto"/>
        <w:jc w:val="both"/>
        <w:rPr>
          <w:ins w:id="439" w:author="Frank Asirifi Otchere" w:date="2021-10-21T13:33:00Z"/>
          <w:rFonts w:ascii="Gill Sans MT" w:hAnsi="Gill Sans MT"/>
          <w:sz w:val="24"/>
          <w:szCs w:val="24"/>
        </w:rPr>
        <w:pPrChange w:id="440" w:author="Frank Asirifi Otchere" w:date="2021-10-21T14:56:00Z">
          <w:pPr>
            <w:pStyle w:val="ListParagraph"/>
            <w:numPr>
              <w:numId w:val="5"/>
            </w:numPr>
            <w:ind w:hanging="360"/>
            <w:jc w:val="both"/>
          </w:pPr>
        </w:pPrChange>
      </w:pPr>
      <w:ins w:id="441" w:author="Frank Asirifi Otchere" w:date="2021-10-21T13:33:00Z">
        <w:r>
          <w:rPr>
            <w:rFonts w:ascii="Gill Sans MT" w:hAnsi="Gill Sans MT"/>
            <w:sz w:val="24"/>
            <w:szCs w:val="24"/>
          </w:rPr>
          <w:t>Critical Loads:</w:t>
        </w:r>
      </w:ins>
    </w:p>
    <w:p w14:paraId="68FFD995" w14:textId="754B7C5A" w:rsidR="001A0EB8" w:rsidRDefault="001A0EB8">
      <w:pPr>
        <w:pStyle w:val="ListParagraph"/>
        <w:numPr>
          <w:ilvl w:val="1"/>
          <w:numId w:val="5"/>
        </w:numPr>
        <w:spacing w:line="360" w:lineRule="auto"/>
        <w:jc w:val="both"/>
        <w:rPr>
          <w:ins w:id="442" w:author="Frank Asirifi Otchere" w:date="2021-10-21T13:34:00Z"/>
          <w:rFonts w:ascii="Gill Sans MT" w:hAnsi="Gill Sans MT"/>
          <w:sz w:val="24"/>
          <w:szCs w:val="24"/>
        </w:rPr>
        <w:pPrChange w:id="443" w:author="Frank Asirifi Otchere" w:date="2021-10-21T14:56:00Z">
          <w:pPr>
            <w:pStyle w:val="ListParagraph"/>
            <w:numPr>
              <w:ilvl w:val="1"/>
              <w:numId w:val="5"/>
            </w:numPr>
            <w:ind w:left="1440" w:hanging="360"/>
            <w:jc w:val="both"/>
          </w:pPr>
        </w:pPrChange>
      </w:pPr>
      <w:ins w:id="444" w:author="Frank Asirifi Otchere" w:date="2021-10-21T10:42:00Z">
        <w:r>
          <w:rPr>
            <w:rFonts w:ascii="Gill Sans MT" w:hAnsi="Gill Sans MT"/>
            <w:sz w:val="24"/>
            <w:szCs w:val="24"/>
          </w:rPr>
          <w:t xml:space="preserve">VALCO </w:t>
        </w:r>
      </w:ins>
      <w:ins w:id="445" w:author="Frank Asirifi Otchere" w:date="2021-10-21T13:15:00Z">
        <w:r w:rsidR="0038614C">
          <w:rPr>
            <w:rFonts w:ascii="Gill Sans MT" w:hAnsi="Gill Sans MT"/>
            <w:sz w:val="24"/>
            <w:szCs w:val="24"/>
          </w:rPr>
          <w:t xml:space="preserve">is a critical load. The alumina in their pots could </w:t>
        </w:r>
      </w:ins>
      <w:ins w:id="446" w:author="Frank Asirifi Otchere" w:date="2021-10-21T13:16:00Z">
        <w:r w:rsidR="0038614C">
          <w:rPr>
            <w:rFonts w:ascii="Gill Sans MT" w:hAnsi="Gill Sans MT"/>
            <w:sz w:val="24"/>
            <w:szCs w:val="24"/>
          </w:rPr>
          <w:t>cake</w:t>
        </w:r>
        <w:r w:rsidR="00231A64">
          <w:rPr>
            <w:rFonts w:ascii="Gill Sans MT" w:hAnsi="Gill Sans MT"/>
            <w:sz w:val="24"/>
            <w:szCs w:val="24"/>
          </w:rPr>
          <w:t xml:space="preserve"> (solidify) if the plant stays out of supply for more than </w:t>
        </w:r>
      </w:ins>
      <w:ins w:id="447" w:author="Frank Asirifi Otchere" w:date="2021-10-21T13:32:00Z">
        <w:r w:rsidR="0095148A">
          <w:rPr>
            <w:rFonts w:ascii="Gill Sans MT" w:hAnsi="Gill Sans MT"/>
            <w:sz w:val="24"/>
            <w:szCs w:val="24"/>
          </w:rPr>
          <w:t>one</w:t>
        </w:r>
      </w:ins>
      <w:ins w:id="448" w:author="Frank Asirifi Otchere" w:date="2021-10-21T13:16:00Z">
        <w:r w:rsidR="00231A64">
          <w:rPr>
            <w:rFonts w:ascii="Gill Sans MT" w:hAnsi="Gill Sans MT"/>
            <w:sz w:val="24"/>
            <w:szCs w:val="24"/>
          </w:rPr>
          <w:t xml:space="preserve"> </w:t>
        </w:r>
      </w:ins>
      <w:ins w:id="449" w:author="Frank Asirifi Otchere" w:date="2021-10-21T13:31:00Z">
        <w:r w:rsidR="0095148A">
          <w:rPr>
            <w:rFonts w:ascii="Gill Sans MT" w:hAnsi="Gill Sans MT"/>
            <w:sz w:val="24"/>
            <w:szCs w:val="24"/>
          </w:rPr>
          <w:t xml:space="preserve">(1) </w:t>
        </w:r>
      </w:ins>
      <w:ins w:id="450" w:author="Frank Asirifi Otchere" w:date="2021-10-21T13:16:00Z">
        <w:r w:rsidR="00231A64">
          <w:rPr>
            <w:rFonts w:ascii="Gill Sans MT" w:hAnsi="Gill Sans MT"/>
            <w:sz w:val="24"/>
            <w:szCs w:val="24"/>
          </w:rPr>
          <w:t xml:space="preserve">hour. Accordingly, efforts in system restoration whenever supply to VALCO has been lost should </w:t>
        </w:r>
      </w:ins>
      <w:ins w:id="451" w:author="Frank Asirifi Otchere" w:date="2021-10-21T13:17:00Z">
        <w:r w:rsidR="00231A64">
          <w:rPr>
            <w:rFonts w:ascii="Gill Sans MT" w:hAnsi="Gill Sans MT"/>
            <w:sz w:val="24"/>
            <w:szCs w:val="24"/>
          </w:rPr>
          <w:t>be to ensure a restoration path that enables restoration of supply to VALCO in less than an hour.</w:t>
        </w:r>
      </w:ins>
    </w:p>
    <w:p w14:paraId="6BEE7916" w14:textId="17813206" w:rsidR="0095148A" w:rsidRDefault="0095148A">
      <w:pPr>
        <w:pStyle w:val="ListParagraph"/>
        <w:numPr>
          <w:ilvl w:val="1"/>
          <w:numId w:val="5"/>
        </w:numPr>
        <w:spacing w:line="360" w:lineRule="auto"/>
        <w:jc w:val="both"/>
        <w:rPr>
          <w:ins w:id="452" w:author="Frank Asirifi Otchere" w:date="2021-10-21T13:24:00Z"/>
          <w:rFonts w:ascii="Gill Sans MT" w:hAnsi="Gill Sans MT"/>
          <w:sz w:val="24"/>
          <w:szCs w:val="24"/>
        </w:rPr>
        <w:pPrChange w:id="453" w:author="Frank Asirifi Otchere" w:date="2021-10-21T14:56:00Z">
          <w:pPr>
            <w:pStyle w:val="ListParagraph"/>
            <w:numPr>
              <w:numId w:val="5"/>
            </w:numPr>
            <w:ind w:hanging="360"/>
            <w:jc w:val="both"/>
          </w:pPr>
        </w:pPrChange>
      </w:pPr>
      <w:ins w:id="454" w:author="Frank Asirifi Otchere" w:date="2021-10-21T13:34:00Z">
        <w:r>
          <w:rPr>
            <w:rFonts w:ascii="Gill Sans MT" w:hAnsi="Gill Sans MT"/>
            <w:sz w:val="24"/>
            <w:szCs w:val="24"/>
          </w:rPr>
          <w:t>Some Mining companies operate Underground facilities. The lives of personn</w:t>
        </w:r>
      </w:ins>
      <w:ins w:id="455" w:author="Frank Asirifi Otchere" w:date="2021-10-21T13:35:00Z">
        <w:r>
          <w:rPr>
            <w:rFonts w:ascii="Gill Sans MT" w:hAnsi="Gill Sans MT"/>
            <w:sz w:val="24"/>
            <w:szCs w:val="24"/>
          </w:rPr>
          <w:t xml:space="preserve">el and the safety of the equipment that operate in these underground mines are </w:t>
        </w:r>
      </w:ins>
      <w:ins w:id="456" w:author="Frank Asirifi Otchere" w:date="2021-10-21T13:36:00Z">
        <w:r w:rsidR="00477BB4">
          <w:rPr>
            <w:rFonts w:ascii="Gill Sans MT" w:hAnsi="Gill Sans MT"/>
            <w:sz w:val="24"/>
            <w:szCs w:val="24"/>
          </w:rPr>
          <w:t>threatened</w:t>
        </w:r>
      </w:ins>
      <w:ins w:id="457" w:author="Frank Asirifi Otchere" w:date="2021-10-21T13:35:00Z">
        <w:r>
          <w:rPr>
            <w:rFonts w:ascii="Gill Sans MT" w:hAnsi="Gill Sans MT"/>
            <w:sz w:val="24"/>
            <w:szCs w:val="24"/>
          </w:rPr>
          <w:t xml:space="preserve"> w</w:t>
        </w:r>
      </w:ins>
      <w:ins w:id="458" w:author="Frank Asirifi Otchere" w:date="2021-10-21T13:36:00Z">
        <w:r>
          <w:rPr>
            <w:rFonts w:ascii="Gill Sans MT" w:hAnsi="Gill Sans MT"/>
            <w:sz w:val="24"/>
            <w:szCs w:val="24"/>
          </w:rPr>
          <w:t xml:space="preserve">henever there is a loss of </w:t>
        </w:r>
        <w:r w:rsidR="00477BB4">
          <w:rPr>
            <w:rFonts w:ascii="Gill Sans MT" w:hAnsi="Gill Sans MT"/>
            <w:sz w:val="24"/>
            <w:szCs w:val="24"/>
          </w:rPr>
          <w:t xml:space="preserve">power </w:t>
        </w:r>
        <w:r>
          <w:rPr>
            <w:rFonts w:ascii="Gill Sans MT" w:hAnsi="Gill Sans MT"/>
            <w:sz w:val="24"/>
            <w:szCs w:val="24"/>
          </w:rPr>
          <w:t>supply</w:t>
        </w:r>
        <w:r w:rsidR="00477BB4">
          <w:rPr>
            <w:rFonts w:ascii="Gill Sans MT" w:hAnsi="Gill Sans MT"/>
            <w:sz w:val="24"/>
            <w:szCs w:val="24"/>
          </w:rPr>
          <w:t>.</w:t>
        </w:r>
      </w:ins>
    </w:p>
    <w:p w14:paraId="375D7424" w14:textId="5268BC3D" w:rsidR="00AB6707" w:rsidRDefault="00AB6707">
      <w:pPr>
        <w:pStyle w:val="ListParagraph"/>
        <w:numPr>
          <w:ilvl w:val="0"/>
          <w:numId w:val="5"/>
        </w:numPr>
        <w:spacing w:line="360" w:lineRule="auto"/>
        <w:jc w:val="both"/>
        <w:rPr>
          <w:ins w:id="459" w:author="Frank Asirifi Otchere" w:date="2021-10-21T13:38:00Z"/>
          <w:rFonts w:ascii="Gill Sans MT" w:hAnsi="Gill Sans MT"/>
          <w:sz w:val="24"/>
          <w:szCs w:val="24"/>
        </w:rPr>
        <w:pPrChange w:id="460" w:author="Frank Asirifi Otchere" w:date="2021-10-21T14:56:00Z">
          <w:pPr>
            <w:pStyle w:val="ListParagraph"/>
            <w:numPr>
              <w:numId w:val="5"/>
            </w:numPr>
            <w:ind w:hanging="360"/>
            <w:jc w:val="both"/>
          </w:pPr>
        </w:pPrChange>
      </w:pPr>
      <w:ins w:id="461" w:author="Frank Asirifi Otchere" w:date="2021-10-21T13:25:00Z">
        <w:r>
          <w:rPr>
            <w:rFonts w:ascii="Gill Sans MT" w:hAnsi="Gill Sans MT"/>
            <w:sz w:val="24"/>
            <w:szCs w:val="24"/>
          </w:rPr>
          <w:lastRenderedPageBreak/>
          <w:t xml:space="preserve">The Ghana power system is more stable when as many loops are closed. The effort </w:t>
        </w:r>
      </w:ins>
      <w:ins w:id="462" w:author="Frank Asirifi Otchere" w:date="2021-10-21T13:26:00Z">
        <w:r w:rsidR="00FE441A">
          <w:rPr>
            <w:rFonts w:ascii="Gill Sans MT" w:hAnsi="Gill Sans MT"/>
            <w:sz w:val="24"/>
            <w:szCs w:val="24"/>
          </w:rPr>
          <w:t>to</w:t>
        </w:r>
      </w:ins>
      <w:ins w:id="463" w:author="Frank Asirifi Otchere" w:date="2021-10-21T13:25:00Z">
        <w:r>
          <w:rPr>
            <w:rFonts w:ascii="Gill Sans MT" w:hAnsi="Gill Sans MT"/>
            <w:sz w:val="24"/>
            <w:szCs w:val="24"/>
          </w:rPr>
          <w:t xml:space="preserve"> restor</w:t>
        </w:r>
      </w:ins>
      <w:ins w:id="464" w:author="Frank Asirifi Otchere" w:date="2021-10-21T13:26:00Z">
        <w:r w:rsidR="00FE441A">
          <w:rPr>
            <w:rFonts w:ascii="Gill Sans MT" w:hAnsi="Gill Sans MT"/>
            <w:sz w:val="24"/>
            <w:szCs w:val="24"/>
          </w:rPr>
          <w:t>e</w:t>
        </w:r>
      </w:ins>
      <w:ins w:id="465" w:author="Frank Asirifi Otchere" w:date="2021-10-21T13:25:00Z">
        <w:r>
          <w:rPr>
            <w:rFonts w:ascii="Gill Sans MT" w:hAnsi="Gill Sans MT"/>
            <w:sz w:val="24"/>
            <w:szCs w:val="24"/>
          </w:rPr>
          <w:t xml:space="preserve"> the </w:t>
        </w:r>
      </w:ins>
      <w:ins w:id="466" w:author="Frank Asirifi Otchere" w:date="2021-10-21T13:26:00Z">
        <w:r w:rsidR="00FE441A">
          <w:rPr>
            <w:rFonts w:ascii="Gill Sans MT" w:hAnsi="Gill Sans MT"/>
            <w:sz w:val="24"/>
            <w:szCs w:val="24"/>
          </w:rPr>
          <w:t>transmission network</w:t>
        </w:r>
      </w:ins>
      <w:ins w:id="467" w:author="Frank Asirifi Otchere" w:date="2021-10-21T13:25:00Z">
        <w:r>
          <w:rPr>
            <w:rFonts w:ascii="Gill Sans MT" w:hAnsi="Gill Sans MT"/>
            <w:sz w:val="24"/>
            <w:szCs w:val="24"/>
          </w:rPr>
          <w:t xml:space="preserve"> shall be </w:t>
        </w:r>
      </w:ins>
      <w:ins w:id="468" w:author="Frank Asirifi Otchere" w:date="2021-10-21T13:26:00Z">
        <w:r w:rsidR="00FE441A">
          <w:rPr>
            <w:rFonts w:ascii="Gill Sans MT" w:hAnsi="Gill Sans MT"/>
            <w:sz w:val="24"/>
            <w:szCs w:val="24"/>
          </w:rPr>
          <w:t>to establish the closing</w:t>
        </w:r>
      </w:ins>
      <w:ins w:id="469" w:author="Frank Asirifi Otchere" w:date="2021-10-21T13:27:00Z">
        <w:r w:rsidR="00FE441A">
          <w:rPr>
            <w:rFonts w:ascii="Gill Sans MT" w:hAnsi="Gill Sans MT"/>
            <w:sz w:val="24"/>
            <w:szCs w:val="24"/>
          </w:rPr>
          <w:t xml:space="preserve"> of the loops on the network as quickly as possible.</w:t>
        </w:r>
      </w:ins>
    </w:p>
    <w:p w14:paraId="170A4282" w14:textId="0B79A328" w:rsidR="00477BB4" w:rsidRDefault="00477BB4">
      <w:pPr>
        <w:pStyle w:val="ListParagraph"/>
        <w:numPr>
          <w:ilvl w:val="0"/>
          <w:numId w:val="5"/>
        </w:numPr>
        <w:spacing w:line="360" w:lineRule="auto"/>
        <w:jc w:val="both"/>
        <w:rPr>
          <w:rFonts w:ascii="Gill Sans MT" w:hAnsi="Gill Sans MT"/>
          <w:sz w:val="24"/>
          <w:szCs w:val="24"/>
        </w:rPr>
        <w:pPrChange w:id="470" w:author="Frank Asirifi Otchere" w:date="2021-10-21T14:56:00Z">
          <w:pPr>
            <w:pStyle w:val="ListParagraph"/>
            <w:numPr>
              <w:numId w:val="5"/>
            </w:numPr>
            <w:ind w:hanging="360"/>
            <w:jc w:val="both"/>
          </w:pPr>
        </w:pPrChange>
      </w:pPr>
      <w:ins w:id="471" w:author="Frank Asirifi Otchere" w:date="2021-10-21T13:38:00Z">
        <w:r>
          <w:rPr>
            <w:rFonts w:ascii="Gill Sans MT" w:hAnsi="Gill Sans MT"/>
            <w:sz w:val="24"/>
            <w:szCs w:val="24"/>
          </w:rPr>
          <w:t xml:space="preserve">When substantially restored, it is helpful to restore interconnection with </w:t>
        </w:r>
      </w:ins>
      <w:ins w:id="472" w:author="Frank Asirifi Otchere" w:date="2021-10-21T13:39:00Z">
        <w:r>
          <w:rPr>
            <w:rFonts w:ascii="Gill Sans MT" w:hAnsi="Gill Sans MT"/>
            <w:sz w:val="24"/>
            <w:szCs w:val="24"/>
          </w:rPr>
          <w:t xml:space="preserve">the power systems of Cote d’Ivoire as it contributes to make the system </w:t>
        </w:r>
      </w:ins>
      <w:ins w:id="473" w:author="Frank Asirifi Otchere" w:date="2021-10-21T13:40:00Z">
        <w:r>
          <w:rPr>
            <w:rFonts w:ascii="Gill Sans MT" w:hAnsi="Gill Sans MT"/>
            <w:sz w:val="24"/>
            <w:szCs w:val="24"/>
          </w:rPr>
          <w:t>even more stable</w:t>
        </w:r>
      </w:ins>
      <w:ins w:id="474" w:author="Frank Asirifi Otchere" w:date="2021-10-21T13:39:00Z">
        <w:r>
          <w:rPr>
            <w:rFonts w:ascii="Gill Sans MT" w:hAnsi="Gill Sans MT"/>
            <w:sz w:val="24"/>
            <w:szCs w:val="24"/>
          </w:rPr>
          <w:t>.</w:t>
        </w:r>
      </w:ins>
    </w:p>
    <w:p w14:paraId="2ABE784E" w14:textId="77777777" w:rsidR="001E008B" w:rsidRDefault="001E008B">
      <w:pPr>
        <w:spacing w:line="360" w:lineRule="auto"/>
        <w:rPr>
          <w:rFonts w:ascii="Gill Sans MT" w:hAnsi="Gill Sans MT"/>
          <w:b/>
          <w:bCs/>
          <w:sz w:val="24"/>
          <w:szCs w:val="24"/>
        </w:rPr>
        <w:pPrChange w:id="475" w:author="Frank Asirifi Otchere" w:date="2021-10-21T14:56:00Z">
          <w:pPr/>
        </w:pPrChange>
      </w:pPr>
    </w:p>
    <w:p w14:paraId="4B714784" w14:textId="32F2FB50" w:rsidR="001E008B" w:rsidRPr="0025125E" w:rsidRDefault="001E008B" w:rsidP="0025125E">
      <w:pPr>
        <w:pStyle w:val="Heading1"/>
        <w:numPr>
          <w:ilvl w:val="1"/>
          <w:numId w:val="11"/>
        </w:numPr>
        <w:spacing w:after="120"/>
        <w:ind w:left="720"/>
        <w:rPr>
          <w:rFonts w:ascii="Gill Sans MT" w:hAnsi="Gill Sans MT"/>
          <w:b/>
          <w:bCs/>
          <w:i/>
          <w:iCs/>
          <w:color w:val="000000" w:themeColor="text1"/>
          <w:sz w:val="24"/>
          <w:szCs w:val="24"/>
          <w:rPrChange w:id="476" w:author="Frank Asirifi Otchere" w:date="2021-11-23T14:34:00Z">
            <w:rPr>
              <w:rFonts w:ascii="Gill Sans MT" w:hAnsi="Gill Sans MT"/>
              <w:b/>
              <w:bCs/>
              <w:sz w:val="24"/>
              <w:szCs w:val="24"/>
            </w:rPr>
          </w:rPrChange>
        </w:rPr>
        <w:pPrChange w:id="477" w:author="Frank Asirifi Otchere" w:date="2021-11-23T14:37:00Z">
          <w:pPr/>
        </w:pPrChange>
      </w:pPr>
      <w:r w:rsidRPr="0025125E">
        <w:rPr>
          <w:rFonts w:ascii="Gill Sans MT" w:hAnsi="Gill Sans MT"/>
          <w:b/>
          <w:bCs/>
          <w:i/>
          <w:iCs/>
          <w:color w:val="000000" w:themeColor="text1"/>
          <w:sz w:val="24"/>
          <w:szCs w:val="24"/>
          <w:rPrChange w:id="478" w:author="Frank Asirifi Otchere" w:date="2021-11-23T14:34:00Z">
            <w:rPr>
              <w:rFonts w:ascii="Gill Sans MT" w:hAnsi="Gill Sans MT"/>
              <w:b/>
              <w:bCs/>
              <w:sz w:val="24"/>
              <w:szCs w:val="24"/>
            </w:rPr>
          </w:rPrChange>
        </w:rPr>
        <w:t>Actions by Remote Station Operators</w:t>
      </w:r>
    </w:p>
    <w:p w14:paraId="1F79E815" w14:textId="67D60CEF" w:rsidR="001F11A7" w:rsidRPr="00075205" w:rsidRDefault="001F11A7" w:rsidP="006B0FED">
      <w:pPr>
        <w:spacing w:line="360" w:lineRule="auto"/>
        <w:jc w:val="both"/>
        <w:rPr>
          <w:ins w:id="479" w:author="Frank Asirifi Otchere" w:date="2021-11-23T15:59:00Z"/>
          <w:rFonts w:ascii="Gill Sans MT" w:hAnsi="Gill Sans MT"/>
          <w:color w:val="0070C0"/>
          <w:sz w:val="24"/>
          <w:szCs w:val="24"/>
          <w:rPrChange w:id="480" w:author="Frank Asirifi Otchere" w:date="2021-11-25T11:17:00Z">
            <w:rPr>
              <w:ins w:id="481" w:author="Frank Asirifi Otchere" w:date="2021-11-23T15:59:00Z"/>
            </w:rPr>
          </w:rPrChange>
        </w:rPr>
        <w:pPrChange w:id="482" w:author="Frank Asirifi Otchere" w:date="2021-11-25T11:15:00Z">
          <w:pPr>
            <w:pStyle w:val="ListParagraph"/>
            <w:numPr>
              <w:numId w:val="11"/>
            </w:numPr>
            <w:spacing w:line="360" w:lineRule="auto"/>
            <w:ind w:hanging="360"/>
            <w:jc w:val="both"/>
          </w:pPr>
        </w:pPrChange>
      </w:pPr>
      <w:ins w:id="483" w:author="Frank Asirifi Otchere" w:date="2021-11-23T15:59:00Z">
        <w:r w:rsidRPr="00075205">
          <w:rPr>
            <w:rFonts w:ascii="Gill Sans MT" w:hAnsi="Gill Sans MT"/>
            <w:color w:val="0070C0"/>
            <w:sz w:val="24"/>
            <w:szCs w:val="24"/>
            <w:rPrChange w:id="484" w:author="Frank Asirifi Otchere" w:date="2021-11-25T11:17:00Z">
              <w:rPr/>
            </w:rPrChange>
          </w:rPr>
          <w:t xml:space="preserve">Following a system disturbance incident, operators at </w:t>
        </w:r>
        <w:r w:rsidR="00F44F13" w:rsidRPr="00075205">
          <w:rPr>
            <w:rFonts w:ascii="Gill Sans MT" w:hAnsi="Gill Sans MT"/>
            <w:color w:val="0070C0"/>
            <w:sz w:val="24"/>
            <w:szCs w:val="24"/>
            <w:rPrChange w:id="485" w:author="Frank Asirifi Otchere" w:date="2021-11-25T11:17:00Z">
              <w:rPr>
                <w:rFonts w:ascii="Gill Sans MT" w:hAnsi="Gill Sans MT"/>
                <w:sz w:val="24"/>
                <w:szCs w:val="24"/>
              </w:rPr>
            </w:rPrChange>
          </w:rPr>
          <w:t>remote</w:t>
        </w:r>
        <w:r w:rsidRPr="00075205">
          <w:rPr>
            <w:rFonts w:ascii="Gill Sans MT" w:hAnsi="Gill Sans MT"/>
            <w:color w:val="0070C0"/>
            <w:sz w:val="24"/>
            <w:szCs w:val="24"/>
            <w:rPrChange w:id="486" w:author="Frank Asirifi Otchere" w:date="2021-11-25T11:17:00Z">
              <w:rPr/>
            </w:rPrChange>
          </w:rPr>
          <w:t xml:space="preserve"> stations shall carry out the following actions:</w:t>
        </w:r>
      </w:ins>
    </w:p>
    <w:p w14:paraId="370DAA67" w14:textId="40391E3A" w:rsidR="000333FF" w:rsidRPr="00075205" w:rsidRDefault="0056710C" w:rsidP="006B0FED">
      <w:pPr>
        <w:spacing w:line="360" w:lineRule="auto"/>
        <w:jc w:val="both"/>
        <w:rPr>
          <w:ins w:id="487" w:author="Frank Asirifi Otchere" w:date="2021-11-24T13:29:00Z"/>
          <w:rFonts w:ascii="Gill Sans MT" w:hAnsi="Gill Sans MT"/>
          <w:color w:val="0070C0"/>
          <w:sz w:val="24"/>
          <w:szCs w:val="24"/>
          <w:rPrChange w:id="488" w:author="Frank Asirifi Otchere" w:date="2021-11-25T11:17:00Z">
            <w:rPr>
              <w:ins w:id="489" w:author="Frank Asirifi Otchere" w:date="2021-11-24T13:29:00Z"/>
              <w:rFonts w:ascii="Gill Sans MT" w:hAnsi="Gill Sans MT"/>
              <w:sz w:val="24"/>
              <w:szCs w:val="24"/>
            </w:rPr>
          </w:rPrChange>
        </w:rPr>
        <w:pPrChange w:id="490" w:author="Frank Asirifi Otchere" w:date="2021-11-25T11:15:00Z">
          <w:pPr>
            <w:spacing w:line="360" w:lineRule="auto"/>
          </w:pPr>
        </w:pPrChange>
      </w:pPr>
      <w:ins w:id="491" w:author="Frank Asirifi Otchere" w:date="2021-11-24T13:24:00Z">
        <w:r w:rsidRPr="00075205">
          <w:rPr>
            <w:rFonts w:ascii="Gill Sans MT" w:hAnsi="Gill Sans MT"/>
            <w:color w:val="0070C0"/>
            <w:sz w:val="24"/>
            <w:szCs w:val="24"/>
            <w:rPrChange w:id="492" w:author="Frank Asirifi Otchere" w:date="2021-11-25T11:17:00Z">
              <w:rPr>
                <w:rFonts w:ascii="Gill Sans MT" w:hAnsi="Gill Sans MT"/>
                <w:sz w:val="24"/>
                <w:szCs w:val="24"/>
              </w:rPr>
            </w:rPrChange>
          </w:rPr>
          <w:t xml:space="preserve">Quickly </w:t>
        </w:r>
        <w:proofErr w:type="gramStart"/>
        <w:r w:rsidRPr="00075205">
          <w:rPr>
            <w:rFonts w:ascii="Gill Sans MT" w:hAnsi="Gill Sans MT"/>
            <w:color w:val="0070C0"/>
            <w:sz w:val="24"/>
            <w:szCs w:val="24"/>
            <w:rPrChange w:id="493" w:author="Frank Asirifi Otchere" w:date="2021-11-25T11:17:00Z">
              <w:rPr>
                <w:rFonts w:ascii="Gill Sans MT" w:hAnsi="Gill Sans MT"/>
                <w:sz w:val="24"/>
                <w:szCs w:val="24"/>
              </w:rPr>
            </w:rPrChange>
          </w:rPr>
          <w:t>conduct an assessment of</w:t>
        </w:r>
      </w:ins>
      <w:proofErr w:type="gramEnd"/>
      <w:ins w:id="494" w:author="Frank Asirifi Otchere" w:date="2021-11-24T13:23:00Z">
        <w:r w:rsidR="00F14B5D" w:rsidRPr="00075205">
          <w:rPr>
            <w:rFonts w:ascii="Gill Sans MT" w:hAnsi="Gill Sans MT"/>
            <w:color w:val="0070C0"/>
            <w:sz w:val="24"/>
            <w:szCs w:val="24"/>
            <w:rPrChange w:id="495" w:author="Frank Asirifi Otchere" w:date="2021-11-25T11:17:00Z">
              <w:rPr>
                <w:rFonts w:ascii="Gill Sans MT" w:hAnsi="Gill Sans MT"/>
                <w:sz w:val="24"/>
                <w:szCs w:val="24"/>
              </w:rPr>
            </w:rPrChange>
          </w:rPr>
          <w:t xml:space="preserve"> the state of operation of their </w:t>
        </w:r>
      </w:ins>
      <w:ins w:id="496" w:author="Frank Asirifi Otchere" w:date="2021-11-24T13:25:00Z">
        <w:r w:rsidRPr="00075205">
          <w:rPr>
            <w:rFonts w:ascii="Gill Sans MT" w:hAnsi="Gill Sans MT"/>
            <w:color w:val="0070C0"/>
            <w:sz w:val="24"/>
            <w:szCs w:val="24"/>
            <w:rPrChange w:id="497" w:author="Frank Asirifi Otchere" w:date="2021-11-25T11:17:00Z">
              <w:rPr>
                <w:rFonts w:ascii="Gill Sans MT" w:hAnsi="Gill Sans MT"/>
                <w:sz w:val="24"/>
                <w:szCs w:val="24"/>
              </w:rPr>
            </w:rPrChange>
          </w:rPr>
          <w:t xml:space="preserve">local </w:t>
        </w:r>
      </w:ins>
      <w:ins w:id="498" w:author="Frank Asirifi Otchere" w:date="2021-11-24T13:23:00Z">
        <w:r w:rsidR="00F14B5D" w:rsidRPr="00075205">
          <w:rPr>
            <w:rFonts w:ascii="Gill Sans MT" w:hAnsi="Gill Sans MT"/>
            <w:color w:val="0070C0"/>
            <w:sz w:val="24"/>
            <w:szCs w:val="24"/>
            <w:rPrChange w:id="499" w:author="Frank Asirifi Otchere" w:date="2021-11-25T11:17:00Z">
              <w:rPr>
                <w:rFonts w:ascii="Gill Sans MT" w:hAnsi="Gill Sans MT"/>
                <w:sz w:val="24"/>
                <w:szCs w:val="24"/>
              </w:rPr>
            </w:rPrChange>
          </w:rPr>
          <w:t xml:space="preserve">substations and </w:t>
        </w:r>
      </w:ins>
      <w:ins w:id="500" w:author="Frank Asirifi Otchere" w:date="2021-11-24T13:25:00Z">
        <w:r w:rsidRPr="00075205">
          <w:rPr>
            <w:rFonts w:ascii="Gill Sans MT" w:hAnsi="Gill Sans MT"/>
            <w:color w:val="0070C0"/>
            <w:sz w:val="24"/>
            <w:szCs w:val="24"/>
            <w:rPrChange w:id="501" w:author="Frank Asirifi Otchere" w:date="2021-11-25T11:17:00Z">
              <w:rPr>
                <w:rFonts w:ascii="Gill Sans MT" w:hAnsi="Gill Sans MT"/>
                <w:sz w:val="24"/>
                <w:szCs w:val="24"/>
              </w:rPr>
            </w:rPrChange>
          </w:rPr>
          <w:t xml:space="preserve">their associated </w:t>
        </w:r>
      </w:ins>
      <w:ins w:id="502" w:author="Frank Asirifi Otchere" w:date="2021-11-24T13:23:00Z">
        <w:r w:rsidR="00F14B5D" w:rsidRPr="00075205">
          <w:rPr>
            <w:rFonts w:ascii="Gill Sans MT" w:hAnsi="Gill Sans MT"/>
            <w:color w:val="0070C0"/>
            <w:sz w:val="24"/>
            <w:szCs w:val="24"/>
            <w:rPrChange w:id="503" w:author="Frank Asirifi Otchere" w:date="2021-11-25T11:17:00Z">
              <w:rPr>
                <w:rFonts w:ascii="Gill Sans MT" w:hAnsi="Gill Sans MT"/>
                <w:sz w:val="24"/>
                <w:szCs w:val="24"/>
              </w:rPr>
            </w:rPrChange>
          </w:rPr>
          <w:t xml:space="preserve">NITS </w:t>
        </w:r>
      </w:ins>
      <w:ins w:id="504" w:author="Frank Asirifi Otchere" w:date="2021-11-24T13:24:00Z">
        <w:r w:rsidRPr="00075205">
          <w:rPr>
            <w:rFonts w:ascii="Gill Sans MT" w:hAnsi="Gill Sans MT"/>
            <w:color w:val="0070C0"/>
            <w:sz w:val="24"/>
            <w:szCs w:val="24"/>
            <w:rPrChange w:id="505" w:author="Frank Asirifi Otchere" w:date="2021-11-25T11:17:00Z">
              <w:rPr>
                <w:rFonts w:ascii="Gill Sans MT" w:hAnsi="Gill Sans MT"/>
                <w:sz w:val="24"/>
                <w:szCs w:val="24"/>
              </w:rPr>
            </w:rPrChange>
          </w:rPr>
          <w:t>equipment</w:t>
        </w:r>
      </w:ins>
      <w:ins w:id="506" w:author="Frank Asirifi Otchere" w:date="2021-11-24T13:23:00Z">
        <w:r w:rsidR="00F14B5D" w:rsidRPr="00075205">
          <w:rPr>
            <w:rFonts w:ascii="Gill Sans MT" w:hAnsi="Gill Sans MT"/>
            <w:color w:val="0070C0"/>
            <w:sz w:val="24"/>
            <w:szCs w:val="24"/>
            <w:rPrChange w:id="507" w:author="Frank Asirifi Otchere" w:date="2021-11-25T11:17:00Z">
              <w:rPr>
                <w:rFonts w:ascii="Gill Sans MT" w:hAnsi="Gill Sans MT"/>
                <w:sz w:val="24"/>
                <w:szCs w:val="24"/>
              </w:rPr>
            </w:rPrChange>
          </w:rPr>
          <w:t>.</w:t>
        </w:r>
      </w:ins>
      <w:ins w:id="508" w:author="Frank Asirifi Otchere" w:date="2021-11-24T13:26:00Z">
        <w:r w:rsidRPr="00075205">
          <w:rPr>
            <w:rFonts w:ascii="Gill Sans MT" w:hAnsi="Gill Sans MT"/>
            <w:color w:val="0070C0"/>
            <w:sz w:val="24"/>
            <w:szCs w:val="24"/>
            <w:rPrChange w:id="509" w:author="Frank Asirifi Otchere" w:date="2021-11-25T11:17:00Z">
              <w:rPr>
                <w:rFonts w:ascii="Gill Sans MT" w:hAnsi="Gill Sans MT"/>
                <w:sz w:val="24"/>
                <w:szCs w:val="24"/>
              </w:rPr>
            </w:rPrChange>
          </w:rPr>
          <w:t xml:space="preserve"> Such assessment shall especially i</w:t>
        </w:r>
      </w:ins>
      <w:ins w:id="510" w:author="Frank Asirifi Otchere" w:date="2021-11-24T13:27:00Z">
        <w:r w:rsidRPr="00075205">
          <w:rPr>
            <w:rFonts w:ascii="Gill Sans MT" w:hAnsi="Gill Sans MT"/>
            <w:color w:val="0070C0"/>
            <w:sz w:val="24"/>
            <w:szCs w:val="24"/>
            <w:rPrChange w:id="511" w:author="Frank Asirifi Otchere" w:date="2021-11-25T11:17:00Z">
              <w:rPr>
                <w:rFonts w:ascii="Gill Sans MT" w:hAnsi="Gill Sans MT"/>
                <w:sz w:val="24"/>
                <w:szCs w:val="24"/>
              </w:rPr>
            </w:rPrChange>
          </w:rPr>
          <w:t>dentify any</w:t>
        </w:r>
      </w:ins>
      <w:ins w:id="512" w:author="Frank Asirifi Otchere" w:date="2021-11-24T13:29:00Z">
        <w:r w:rsidR="000333FF" w:rsidRPr="00075205">
          <w:rPr>
            <w:rFonts w:ascii="Gill Sans MT" w:hAnsi="Gill Sans MT"/>
            <w:color w:val="0070C0"/>
            <w:sz w:val="24"/>
            <w:szCs w:val="24"/>
            <w:rPrChange w:id="513" w:author="Frank Asirifi Otchere" w:date="2021-11-25T11:17:00Z">
              <w:rPr>
                <w:rFonts w:ascii="Gill Sans MT" w:hAnsi="Gill Sans MT"/>
                <w:sz w:val="24"/>
                <w:szCs w:val="24"/>
              </w:rPr>
            </w:rPrChange>
          </w:rPr>
          <w:t>:</w:t>
        </w:r>
      </w:ins>
    </w:p>
    <w:p w14:paraId="0C653EBE" w14:textId="2DA0BC06" w:rsidR="007E390B" w:rsidRPr="00075205" w:rsidRDefault="007E390B" w:rsidP="000333FF">
      <w:pPr>
        <w:pStyle w:val="ListParagraph"/>
        <w:numPr>
          <w:ilvl w:val="0"/>
          <w:numId w:val="15"/>
        </w:numPr>
        <w:spacing w:line="360" w:lineRule="auto"/>
        <w:rPr>
          <w:ins w:id="514" w:author="Frank Asirifi Otchere" w:date="2021-11-24T14:07:00Z"/>
          <w:rFonts w:ascii="Gill Sans MT" w:hAnsi="Gill Sans MT"/>
          <w:b/>
          <w:bCs/>
          <w:color w:val="0070C0"/>
          <w:sz w:val="24"/>
          <w:szCs w:val="24"/>
          <w:rPrChange w:id="515" w:author="Frank Asirifi Otchere" w:date="2021-11-25T11:17:00Z">
            <w:rPr>
              <w:ins w:id="516" w:author="Frank Asirifi Otchere" w:date="2021-11-24T14:07:00Z"/>
              <w:rFonts w:ascii="Gill Sans MT" w:hAnsi="Gill Sans MT"/>
              <w:sz w:val="24"/>
              <w:szCs w:val="24"/>
            </w:rPr>
          </w:rPrChange>
        </w:rPr>
      </w:pPr>
      <w:ins w:id="517" w:author="Frank Asirifi Otchere" w:date="2021-11-24T14:07:00Z">
        <w:r w:rsidRPr="00075205">
          <w:rPr>
            <w:rFonts w:ascii="Gill Sans MT" w:hAnsi="Gill Sans MT"/>
            <w:color w:val="0070C0"/>
            <w:sz w:val="24"/>
            <w:szCs w:val="24"/>
            <w:rPrChange w:id="518" w:author="Frank Asirifi Otchere" w:date="2021-11-25T11:17:00Z">
              <w:rPr>
                <w:rFonts w:ascii="Gill Sans MT" w:hAnsi="Gill Sans MT"/>
                <w:sz w:val="24"/>
                <w:szCs w:val="24"/>
              </w:rPr>
            </w:rPrChange>
          </w:rPr>
          <w:t xml:space="preserve">equipment which </w:t>
        </w:r>
      </w:ins>
      <w:ins w:id="519" w:author="Frank Asirifi Otchere" w:date="2021-11-24T14:08:00Z">
        <w:r w:rsidRPr="00075205">
          <w:rPr>
            <w:rFonts w:ascii="Gill Sans MT" w:hAnsi="Gill Sans MT"/>
            <w:color w:val="0070C0"/>
            <w:sz w:val="24"/>
            <w:szCs w:val="24"/>
            <w:rPrChange w:id="520" w:author="Frank Asirifi Otchere" w:date="2021-11-25T11:17:00Z">
              <w:rPr>
                <w:rFonts w:ascii="Gill Sans MT" w:hAnsi="Gill Sans MT"/>
                <w:sz w:val="24"/>
                <w:szCs w:val="24"/>
              </w:rPr>
            </w:rPrChange>
          </w:rPr>
          <w:t>tripped</w:t>
        </w:r>
        <w:r w:rsidRPr="00075205">
          <w:rPr>
            <w:rFonts w:ascii="Gill Sans MT" w:hAnsi="Gill Sans MT"/>
            <w:color w:val="0070C0"/>
            <w:sz w:val="24"/>
            <w:szCs w:val="24"/>
            <w:rPrChange w:id="521" w:author="Frank Asirifi Otchere" w:date="2021-11-25T11:17:00Z">
              <w:rPr>
                <w:rFonts w:ascii="Gill Sans MT" w:hAnsi="Gill Sans MT"/>
                <w:sz w:val="24"/>
                <w:szCs w:val="24"/>
              </w:rPr>
            </w:rPrChange>
          </w:rPr>
          <w:t xml:space="preserve"> during </w:t>
        </w:r>
      </w:ins>
      <w:ins w:id="522" w:author="Frank Asirifi Otchere" w:date="2021-11-24T14:07:00Z">
        <w:r w:rsidRPr="00075205">
          <w:rPr>
            <w:rFonts w:ascii="Gill Sans MT" w:hAnsi="Gill Sans MT"/>
            <w:color w:val="0070C0"/>
            <w:sz w:val="24"/>
            <w:szCs w:val="24"/>
            <w:rPrChange w:id="523" w:author="Frank Asirifi Otchere" w:date="2021-11-25T11:17:00Z">
              <w:rPr>
                <w:rFonts w:ascii="Gill Sans MT" w:hAnsi="Gill Sans MT"/>
                <w:sz w:val="24"/>
                <w:szCs w:val="24"/>
              </w:rPr>
            </w:rPrChange>
          </w:rPr>
          <w:t>the disturbance</w:t>
        </w:r>
      </w:ins>
      <w:ins w:id="524" w:author="Frank Asirifi Otchere" w:date="2021-11-24T14:11:00Z">
        <w:r w:rsidR="00C67CBE" w:rsidRPr="00075205">
          <w:rPr>
            <w:rFonts w:ascii="Gill Sans MT" w:hAnsi="Gill Sans MT"/>
            <w:color w:val="0070C0"/>
            <w:sz w:val="24"/>
            <w:szCs w:val="24"/>
            <w:rPrChange w:id="525" w:author="Frank Asirifi Otchere" w:date="2021-11-25T11:17:00Z">
              <w:rPr>
                <w:rFonts w:ascii="Gill Sans MT" w:hAnsi="Gill Sans MT"/>
                <w:sz w:val="24"/>
                <w:szCs w:val="24"/>
              </w:rPr>
            </w:rPrChange>
          </w:rPr>
          <w:t xml:space="preserve">, noting </w:t>
        </w:r>
      </w:ins>
      <w:ins w:id="526" w:author="Frank Asirifi Otchere" w:date="2021-11-24T14:12:00Z">
        <w:r w:rsidR="00C67CBE" w:rsidRPr="00075205">
          <w:rPr>
            <w:rFonts w:ascii="Gill Sans MT" w:hAnsi="Gill Sans MT"/>
            <w:color w:val="0070C0"/>
            <w:sz w:val="24"/>
            <w:szCs w:val="24"/>
            <w:rPrChange w:id="527" w:author="Frank Asirifi Otchere" w:date="2021-11-25T11:17:00Z">
              <w:rPr>
                <w:rFonts w:ascii="Gill Sans MT" w:hAnsi="Gill Sans MT"/>
                <w:sz w:val="24"/>
                <w:szCs w:val="24"/>
              </w:rPr>
            </w:rPrChange>
          </w:rPr>
          <w:t xml:space="preserve">all </w:t>
        </w:r>
      </w:ins>
      <w:ins w:id="528" w:author="Frank Asirifi Otchere" w:date="2021-11-24T14:13:00Z">
        <w:r w:rsidR="00C67CBE" w:rsidRPr="00075205">
          <w:rPr>
            <w:rFonts w:ascii="Gill Sans MT" w:hAnsi="Gill Sans MT"/>
            <w:color w:val="0070C0"/>
            <w:sz w:val="24"/>
            <w:szCs w:val="24"/>
            <w:rPrChange w:id="529" w:author="Frank Asirifi Otchere" w:date="2021-11-25T11:17:00Z">
              <w:rPr>
                <w:rFonts w:ascii="Gill Sans MT" w:hAnsi="Gill Sans MT"/>
                <w:sz w:val="24"/>
                <w:szCs w:val="24"/>
              </w:rPr>
            </w:rPrChange>
          </w:rPr>
          <w:t xml:space="preserve">associated </w:t>
        </w:r>
      </w:ins>
      <w:ins w:id="530" w:author="Frank Asirifi Otchere" w:date="2021-11-24T14:11:00Z">
        <w:r w:rsidR="00C67CBE" w:rsidRPr="00075205">
          <w:rPr>
            <w:rFonts w:ascii="Gill Sans MT" w:hAnsi="Gill Sans MT"/>
            <w:color w:val="0070C0"/>
            <w:sz w:val="24"/>
            <w:szCs w:val="24"/>
            <w:rPrChange w:id="531" w:author="Frank Asirifi Otchere" w:date="2021-11-25T11:17:00Z">
              <w:rPr>
                <w:rFonts w:ascii="Gill Sans MT" w:hAnsi="Gill Sans MT"/>
                <w:sz w:val="24"/>
                <w:szCs w:val="24"/>
              </w:rPr>
            </w:rPrChange>
          </w:rPr>
          <w:t>relay operations</w:t>
        </w:r>
      </w:ins>
      <w:ins w:id="532" w:author="Frank Asirifi Otchere" w:date="2021-11-24T14:07:00Z">
        <w:r w:rsidRPr="00075205">
          <w:rPr>
            <w:rFonts w:ascii="Gill Sans MT" w:hAnsi="Gill Sans MT"/>
            <w:color w:val="0070C0"/>
            <w:sz w:val="24"/>
            <w:szCs w:val="24"/>
            <w:rPrChange w:id="533" w:author="Frank Asirifi Otchere" w:date="2021-11-25T11:17:00Z">
              <w:rPr>
                <w:rFonts w:ascii="Gill Sans MT" w:hAnsi="Gill Sans MT"/>
                <w:sz w:val="24"/>
                <w:szCs w:val="24"/>
              </w:rPr>
            </w:rPrChange>
          </w:rPr>
          <w:t xml:space="preserve"> </w:t>
        </w:r>
      </w:ins>
    </w:p>
    <w:p w14:paraId="1EB2A937" w14:textId="586173B5" w:rsidR="001E008B" w:rsidRPr="00075205" w:rsidRDefault="000333FF" w:rsidP="000333FF">
      <w:pPr>
        <w:pStyle w:val="ListParagraph"/>
        <w:numPr>
          <w:ilvl w:val="0"/>
          <w:numId w:val="15"/>
        </w:numPr>
        <w:spacing w:line="360" w:lineRule="auto"/>
        <w:rPr>
          <w:ins w:id="534" w:author="Frank Asirifi Otchere" w:date="2021-11-24T13:31:00Z"/>
          <w:rFonts w:ascii="Gill Sans MT" w:hAnsi="Gill Sans MT"/>
          <w:b/>
          <w:bCs/>
          <w:color w:val="0070C0"/>
          <w:sz w:val="24"/>
          <w:szCs w:val="24"/>
          <w:rPrChange w:id="535" w:author="Frank Asirifi Otchere" w:date="2021-11-25T11:17:00Z">
            <w:rPr>
              <w:ins w:id="536" w:author="Frank Asirifi Otchere" w:date="2021-11-24T13:31:00Z"/>
              <w:rFonts w:ascii="Gill Sans MT" w:hAnsi="Gill Sans MT"/>
              <w:sz w:val="24"/>
              <w:szCs w:val="24"/>
            </w:rPr>
          </w:rPrChange>
        </w:rPr>
      </w:pPr>
      <w:ins w:id="537" w:author="Frank Asirifi Otchere" w:date="2021-11-24T13:31:00Z">
        <w:r w:rsidRPr="00075205">
          <w:rPr>
            <w:rFonts w:ascii="Gill Sans MT" w:hAnsi="Gill Sans MT"/>
            <w:color w:val="0070C0"/>
            <w:sz w:val="24"/>
            <w:szCs w:val="24"/>
            <w:rPrChange w:id="538" w:author="Frank Asirifi Otchere" w:date="2021-11-25T11:17:00Z">
              <w:rPr>
                <w:rFonts w:ascii="Gill Sans MT" w:hAnsi="Gill Sans MT"/>
                <w:sz w:val="24"/>
                <w:szCs w:val="24"/>
              </w:rPr>
            </w:rPrChange>
          </w:rPr>
          <w:t xml:space="preserve">equipment </w:t>
        </w:r>
      </w:ins>
      <w:ins w:id="539" w:author="Frank Asirifi Otchere" w:date="2021-11-25T11:16:00Z">
        <w:r w:rsidR="00075205" w:rsidRPr="00075205">
          <w:rPr>
            <w:rFonts w:ascii="Gill Sans MT" w:hAnsi="Gill Sans MT"/>
            <w:color w:val="0070C0"/>
            <w:sz w:val="24"/>
            <w:szCs w:val="24"/>
            <w:rPrChange w:id="540" w:author="Frank Asirifi Otchere" w:date="2021-11-25T11:17:00Z">
              <w:rPr>
                <w:rFonts w:ascii="Gill Sans MT" w:hAnsi="Gill Sans MT"/>
                <w:sz w:val="24"/>
                <w:szCs w:val="24"/>
              </w:rPr>
            </w:rPrChange>
          </w:rPr>
          <w:t>malfunction</w:t>
        </w:r>
      </w:ins>
    </w:p>
    <w:p w14:paraId="11FF30CD" w14:textId="64E0A233" w:rsidR="000333FF" w:rsidRPr="00075205" w:rsidRDefault="00C67CBE" w:rsidP="000333FF">
      <w:pPr>
        <w:pStyle w:val="ListParagraph"/>
        <w:numPr>
          <w:ilvl w:val="0"/>
          <w:numId w:val="15"/>
        </w:numPr>
        <w:spacing w:line="360" w:lineRule="auto"/>
        <w:rPr>
          <w:rFonts w:ascii="Gill Sans MT" w:hAnsi="Gill Sans MT"/>
          <w:b/>
          <w:bCs/>
          <w:color w:val="0070C0"/>
          <w:sz w:val="24"/>
          <w:szCs w:val="24"/>
          <w:rPrChange w:id="541" w:author="Frank Asirifi Otchere" w:date="2021-11-25T11:17:00Z">
            <w:rPr>
              <w:rFonts w:ascii="Gill Sans MT" w:hAnsi="Gill Sans MT"/>
              <w:b/>
              <w:bCs/>
              <w:sz w:val="24"/>
              <w:szCs w:val="24"/>
            </w:rPr>
          </w:rPrChange>
        </w:rPr>
        <w:pPrChange w:id="542" w:author="Frank Asirifi Otchere" w:date="2021-10-21T14:56:00Z">
          <w:pPr/>
        </w:pPrChange>
      </w:pPr>
      <w:ins w:id="543" w:author="Frank Asirifi Otchere" w:date="2021-11-24T14:14:00Z">
        <w:r w:rsidRPr="00075205">
          <w:rPr>
            <w:rFonts w:ascii="Gill Sans MT" w:hAnsi="Gill Sans MT"/>
            <w:color w:val="0070C0"/>
            <w:sz w:val="24"/>
            <w:szCs w:val="24"/>
            <w:rPrChange w:id="544" w:author="Frank Asirifi Otchere" w:date="2021-11-25T11:17:00Z">
              <w:rPr>
                <w:rFonts w:ascii="Gill Sans MT" w:hAnsi="Gill Sans MT"/>
                <w:sz w:val="24"/>
                <w:szCs w:val="24"/>
              </w:rPr>
            </w:rPrChange>
          </w:rPr>
          <w:t xml:space="preserve">abnormal situation, </w:t>
        </w:r>
      </w:ins>
      <w:ins w:id="545" w:author="Frank Asirifi Otchere" w:date="2021-11-25T11:16:00Z">
        <w:r w:rsidR="00075205" w:rsidRPr="00075205">
          <w:rPr>
            <w:rFonts w:ascii="Gill Sans MT" w:hAnsi="Gill Sans MT"/>
            <w:color w:val="0070C0"/>
            <w:sz w:val="24"/>
            <w:szCs w:val="24"/>
            <w:rPrChange w:id="546" w:author="Frank Asirifi Otchere" w:date="2021-11-25T11:17:00Z">
              <w:rPr>
                <w:rFonts w:ascii="Gill Sans MT" w:hAnsi="Gill Sans MT"/>
                <w:sz w:val="24"/>
                <w:szCs w:val="24"/>
              </w:rPr>
            </w:rPrChange>
          </w:rPr>
          <w:t>smoke,</w:t>
        </w:r>
      </w:ins>
      <w:ins w:id="547" w:author="Frank Asirifi Otchere" w:date="2021-11-24T13:31:00Z">
        <w:r w:rsidR="000333FF" w:rsidRPr="00075205">
          <w:rPr>
            <w:rFonts w:ascii="Gill Sans MT" w:hAnsi="Gill Sans MT"/>
            <w:color w:val="0070C0"/>
            <w:sz w:val="24"/>
            <w:szCs w:val="24"/>
            <w:rPrChange w:id="548" w:author="Frank Asirifi Otchere" w:date="2021-11-25T11:17:00Z">
              <w:rPr>
                <w:rFonts w:ascii="Gill Sans MT" w:hAnsi="Gill Sans MT"/>
                <w:sz w:val="24"/>
                <w:szCs w:val="24"/>
              </w:rPr>
            </w:rPrChange>
          </w:rPr>
          <w:t xml:space="preserve"> or fire (from </w:t>
        </w:r>
      </w:ins>
      <w:ins w:id="549" w:author="Frank Asirifi Otchere" w:date="2021-11-24T13:32:00Z">
        <w:r w:rsidR="000333FF" w:rsidRPr="00075205">
          <w:rPr>
            <w:rFonts w:ascii="Gill Sans MT" w:hAnsi="Gill Sans MT"/>
            <w:color w:val="0070C0"/>
            <w:sz w:val="24"/>
            <w:szCs w:val="24"/>
            <w:rPrChange w:id="550" w:author="Frank Asirifi Otchere" w:date="2021-11-25T11:17:00Z">
              <w:rPr>
                <w:rFonts w:ascii="Gill Sans MT" w:hAnsi="Gill Sans MT"/>
                <w:sz w:val="24"/>
                <w:szCs w:val="24"/>
              </w:rPr>
            </w:rPrChange>
          </w:rPr>
          <w:t>substation equipment or in the proximity of the substation)</w:t>
        </w:r>
      </w:ins>
      <w:ins w:id="551" w:author="Frank Asirifi Otchere" w:date="2021-11-24T14:26:00Z">
        <w:r w:rsidR="0007657C" w:rsidRPr="00075205">
          <w:rPr>
            <w:rFonts w:ascii="Gill Sans MT" w:hAnsi="Gill Sans MT"/>
            <w:color w:val="0070C0"/>
            <w:sz w:val="24"/>
            <w:szCs w:val="24"/>
            <w:rPrChange w:id="552" w:author="Frank Asirifi Otchere" w:date="2021-11-25T11:17:00Z">
              <w:rPr>
                <w:rFonts w:ascii="Gill Sans MT" w:hAnsi="Gill Sans MT"/>
                <w:sz w:val="24"/>
                <w:szCs w:val="24"/>
              </w:rPr>
            </w:rPrChange>
          </w:rPr>
          <w:t>, etc.</w:t>
        </w:r>
      </w:ins>
    </w:p>
    <w:p w14:paraId="290F4FB3" w14:textId="0F01287F" w:rsidR="001E008B" w:rsidRPr="00075205" w:rsidRDefault="00611D2A" w:rsidP="006B0FED">
      <w:pPr>
        <w:spacing w:line="360" w:lineRule="auto"/>
        <w:jc w:val="both"/>
        <w:rPr>
          <w:ins w:id="553" w:author="Frank Asirifi Otchere" w:date="2021-11-24T14:17:00Z"/>
          <w:rFonts w:ascii="Gill Sans MT" w:hAnsi="Gill Sans MT"/>
          <w:color w:val="0070C0"/>
          <w:sz w:val="24"/>
          <w:szCs w:val="24"/>
          <w:rPrChange w:id="554" w:author="Frank Asirifi Otchere" w:date="2021-11-25T11:17:00Z">
            <w:rPr>
              <w:ins w:id="555" w:author="Frank Asirifi Otchere" w:date="2021-11-24T14:17:00Z"/>
              <w:rFonts w:ascii="Gill Sans MT" w:hAnsi="Gill Sans MT"/>
              <w:sz w:val="24"/>
              <w:szCs w:val="24"/>
            </w:rPr>
          </w:rPrChange>
        </w:rPr>
        <w:pPrChange w:id="556" w:author="Frank Asirifi Otchere" w:date="2021-11-25T11:14:00Z">
          <w:pPr>
            <w:spacing w:line="360" w:lineRule="auto"/>
          </w:pPr>
        </w:pPrChange>
      </w:pPr>
      <w:ins w:id="557" w:author="Frank Asirifi Otchere" w:date="2021-11-24T14:15:00Z">
        <w:r w:rsidRPr="00075205">
          <w:rPr>
            <w:rFonts w:ascii="Gill Sans MT" w:hAnsi="Gill Sans MT"/>
            <w:color w:val="0070C0"/>
            <w:sz w:val="24"/>
            <w:szCs w:val="24"/>
            <w:rPrChange w:id="558" w:author="Frank Asirifi Otchere" w:date="2021-11-25T11:17:00Z">
              <w:rPr>
                <w:rFonts w:ascii="Gill Sans MT" w:hAnsi="Gill Sans MT"/>
                <w:b/>
                <w:bCs/>
                <w:sz w:val="24"/>
                <w:szCs w:val="24"/>
              </w:rPr>
            </w:rPrChange>
          </w:rPr>
          <w:t>After th</w:t>
        </w:r>
      </w:ins>
      <w:ins w:id="559" w:author="Frank Asirifi Otchere" w:date="2021-11-24T14:16:00Z">
        <w:r w:rsidRPr="00075205">
          <w:rPr>
            <w:rFonts w:ascii="Gill Sans MT" w:hAnsi="Gill Sans MT"/>
            <w:color w:val="0070C0"/>
            <w:sz w:val="24"/>
            <w:szCs w:val="24"/>
            <w:rPrChange w:id="560" w:author="Frank Asirifi Otchere" w:date="2021-11-25T11:17:00Z">
              <w:rPr>
                <w:rFonts w:ascii="Gill Sans MT" w:hAnsi="Gill Sans MT"/>
                <w:b/>
                <w:bCs/>
                <w:sz w:val="24"/>
                <w:szCs w:val="24"/>
              </w:rPr>
            </w:rPrChange>
          </w:rPr>
          <w:t xml:space="preserve">e assessment, the </w:t>
        </w:r>
        <w:r w:rsidRPr="00075205">
          <w:rPr>
            <w:rFonts w:ascii="Gill Sans MT" w:hAnsi="Gill Sans MT"/>
            <w:color w:val="0070C0"/>
            <w:sz w:val="24"/>
            <w:szCs w:val="24"/>
            <w:rPrChange w:id="561" w:author="Frank Asirifi Otchere" w:date="2021-11-25T11:17:00Z">
              <w:rPr>
                <w:rFonts w:ascii="Gill Sans MT" w:hAnsi="Gill Sans MT"/>
                <w:sz w:val="24"/>
                <w:szCs w:val="24"/>
              </w:rPr>
            </w:rPrChange>
          </w:rPr>
          <w:t xml:space="preserve">remote station operator shall promptly inform </w:t>
        </w:r>
      </w:ins>
      <w:ins w:id="562" w:author="Frank Asirifi Otchere" w:date="2021-11-24T14:24:00Z">
        <w:r w:rsidR="00A25092" w:rsidRPr="00075205">
          <w:rPr>
            <w:rFonts w:ascii="Gill Sans MT" w:hAnsi="Gill Sans MT"/>
            <w:color w:val="0070C0"/>
            <w:sz w:val="24"/>
            <w:szCs w:val="24"/>
            <w:rPrChange w:id="563" w:author="Frank Asirifi Otchere" w:date="2021-11-25T11:17:00Z">
              <w:rPr>
                <w:rFonts w:ascii="Gill Sans MT" w:hAnsi="Gill Sans MT"/>
                <w:sz w:val="24"/>
                <w:szCs w:val="24"/>
              </w:rPr>
            </w:rPrChange>
          </w:rPr>
          <w:t xml:space="preserve">SCC and </w:t>
        </w:r>
      </w:ins>
      <w:ins w:id="564" w:author="Frank Asirifi Otchere" w:date="2021-11-24T14:16:00Z">
        <w:r w:rsidRPr="00075205">
          <w:rPr>
            <w:rFonts w:ascii="Gill Sans MT" w:hAnsi="Gill Sans MT"/>
            <w:color w:val="0070C0"/>
            <w:sz w:val="24"/>
            <w:szCs w:val="24"/>
            <w:rPrChange w:id="565" w:author="Frank Asirifi Otchere" w:date="2021-11-25T11:17:00Z">
              <w:rPr>
                <w:rFonts w:ascii="Gill Sans MT" w:hAnsi="Gill Sans MT"/>
                <w:sz w:val="24"/>
                <w:szCs w:val="24"/>
              </w:rPr>
            </w:rPrChange>
          </w:rPr>
          <w:t xml:space="preserve">the Area Manager of the incident, giving details of findings from the </w:t>
        </w:r>
      </w:ins>
      <w:ins w:id="566" w:author="Frank Asirifi Otchere" w:date="2021-11-24T14:17:00Z">
        <w:r w:rsidRPr="00075205">
          <w:rPr>
            <w:rFonts w:ascii="Gill Sans MT" w:hAnsi="Gill Sans MT"/>
            <w:color w:val="0070C0"/>
            <w:sz w:val="24"/>
            <w:szCs w:val="24"/>
            <w:rPrChange w:id="567" w:author="Frank Asirifi Otchere" w:date="2021-11-25T11:17:00Z">
              <w:rPr>
                <w:rFonts w:ascii="Gill Sans MT" w:hAnsi="Gill Sans MT"/>
                <w:sz w:val="24"/>
                <w:szCs w:val="24"/>
              </w:rPr>
            </w:rPrChange>
          </w:rPr>
          <w:t>assessment.</w:t>
        </w:r>
      </w:ins>
    </w:p>
    <w:p w14:paraId="6CC1138C" w14:textId="46422036" w:rsidR="00611D2A" w:rsidRPr="00075205" w:rsidRDefault="00611D2A" w:rsidP="006B0FED">
      <w:pPr>
        <w:spacing w:line="360" w:lineRule="auto"/>
        <w:jc w:val="both"/>
        <w:rPr>
          <w:ins w:id="568" w:author="Frank Asirifi Otchere" w:date="2021-11-24T14:39:00Z"/>
          <w:rFonts w:ascii="Gill Sans MT" w:hAnsi="Gill Sans MT"/>
          <w:color w:val="0070C0"/>
          <w:sz w:val="24"/>
          <w:szCs w:val="24"/>
          <w:rPrChange w:id="569" w:author="Frank Asirifi Otchere" w:date="2021-11-25T11:17:00Z">
            <w:rPr>
              <w:ins w:id="570" w:author="Frank Asirifi Otchere" w:date="2021-11-24T14:39:00Z"/>
              <w:rFonts w:ascii="Gill Sans MT" w:hAnsi="Gill Sans MT"/>
              <w:sz w:val="24"/>
              <w:szCs w:val="24"/>
            </w:rPr>
          </w:rPrChange>
        </w:rPr>
        <w:pPrChange w:id="571" w:author="Frank Asirifi Otchere" w:date="2021-11-25T11:14:00Z">
          <w:pPr>
            <w:spacing w:line="360" w:lineRule="auto"/>
          </w:pPr>
        </w:pPrChange>
      </w:pPr>
      <w:ins w:id="572" w:author="Frank Asirifi Otchere" w:date="2021-11-24T14:17:00Z">
        <w:r w:rsidRPr="00075205">
          <w:rPr>
            <w:rFonts w:ascii="Gill Sans MT" w:hAnsi="Gill Sans MT"/>
            <w:color w:val="0070C0"/>
            <w:sz w:val="24"/>
            <w:szCs w:val="24"/>
            <w:rPrChange w:id="573" w:author="Frank Asirifi Otchere" w:date="2021-11-25T11:17:00Z">
              <w:rPr>
                <w:rFonts w:ascii="Gill Sans MT" w:hAnsi="Gill Sans MT"/>
                <w:sz w:val="24"/>
                <w:szCs w:val="24"/>
              </w:rPr>
            </w:rPrChange>
          </w:rPr>
          <w:t>In case of equipment malfunction, the remote station operator shall promptly inform</w:t>
        </w:r>
      </w:ins>
      <w:ins w:id="574" w:author="Frank Asirifi Otchere" w:date="2021-11-24T14:18:00Z">
        <w:r w:rsidRPr="00075205">
          <w:rPr>
            <w:rFonts w:ascii="Gill Sans MT" w:hAnsi="Gill Sans MT"/>
            <w:color w:val="0070C0"/>
            <w:sz w:val="24"/>
            <w:szCs w:val="24"/>
            <w:rPrChange w:id="575" w:author="Frank Asirifi Otchere" w:date="2021-11-25T11:17:00Z">
              <w:rPr>
                <w:rFonts w:ascii="Gill Sans MT" w:hAnsi="Gill Sans MT"/>
                <w:sz w:val="24"/>
                <w:szCs w:val="24"/>
              </w:rPr>
            </w:rPrChange>
          </w:rPr>
          <w:t xml:space="preserve"> the relevant maintenance team supervisor to arrange to troubleshoot and repair the equipment.</w:t>
        </w:r>
      </w:ins>
    </w:p>
    <w:p w14:paraId="71DA8670" w14:textId="52E660BF" w:rsidR="00754601" w:rsidRPr="00075205" w:rsidRDefault="00754601" w:rsidP="006B0FED">
      <w:pPr>
        <w:spacing w:line="360" w:lineRule="auto"/>
        <w:jc w:val="both"/>
        <w:rPr>
          <w:rFonts w:ascii="Gill Sans MT" w:hAnsi="Gill Sans MT"/>
          <w:color w:val="0070C0"/>
          <w:sz w:val="24"/>
          <w:szCs w:val="24"/>
          <w:rPrChange w:id="576" w:author="Frank Asirifi Otchere" w:date="2021-11-25T11:17:00Z">
            <w:rPr>
              <w:rFonts w:ascii="Gill Sans MT" w:hAnsi="Gill Sans MT"/>
              <w:b/>
              <w:bCs/>
              <w:sz w:val="24"/>
              <w:szCs w:val="24"/>
            </w:rPr>
          </w:rPrChange>
        </w:rPr>
        <w:pPrChange w:id="577" w:author="Frank Asirifi Otchere" w:date="2021-11-25T11:14:00Z">
          <w:pPr/>
        </w:pPrChange>
      </w:pPr>
      <w:ins w:id="578" w:author="Frank Asirifi Otchere" w:date="2021-11-24T14:39:00Z">
        <w:r w:rsidRPr="00075205">
          <w:rPr>
            <w:rFonts w:ascii="Gill Sans MT" w:hAnsi="Gill Sans MT"/>
            <w:color w:val="0070C0"/>
            <w:sz w:val="24"/>
            <w:szCs w:val="24"/>
            <w:rPrChange w:id="579" w:author="Frank Asirifi Otchere" w:date="2021-11-25T11:17:00Z">
              <w:rPr>
                <w:rFonts w:ascii="Gill Sans MT" w:hAnsi="Gill Sans MT"/>
                <w:sz w:val="24"/>
                <w:szCs w:val="24"/>
              </w:rPr>
            </w:rPrChange>
          </w:rPr>
          <w:t>In the cas</w:t>
        </w:r>
      </w:ins>
      <w:ins w:id="580" w:author="Frank Asirifi Otchere" w:date="2021-11-24T14:40:00Z">
        <w:r w:rsidRPr="00075205">
          <w:rPr>
            <w:rFonts w:ascii="Gill Sans MT" w:hAnsi="Gill Sans MT"/>
            <w:color w:val="0070C0"/>
            <w:sz w:val="24"/>
            <w:szCs w:val="24"/>
            <w:rPrChange w:id="581" w:author="Frank Asirifi Otchere" w:date="2021-11-25T11:17:00Z">
              <w:rPr>
                <w:rFonts w:ascii="Gill Sans MT" w:hAnsi="Gill Sans MT"/>
                <w:sz w:val="24"/>
                <w:szCs w:val="24"/>
              </w:rPr>
            </w:rPrChange>
          </w:rPr>
          <w:t xml:space="preserve">e of </w:t>
        </w:r>
      </w:ins>
      <w:ins w:id="582" w:author="Frank Asirifi Otchere" w:date="2021-11-24T14:44:00Z">
        <w:r w:rsidRPr="00075205">
          <w:rPr>
            <w:rFonts w:ascii="Gill Sans MT" w:hAnsi="Gill Sans MT"/>
            <w:color w:val="0070C0"/>
            <w:sz w:val="24"/>
            <w:szCs w:val="24"/>
            <w:rPrChange w:id="583" w:author="Frank Asirifi Otchere" w:date="2021-11-25T11:17:00Z">
              <w:rPr>
                <w:rFonts w:ascii="Gill Sans MT" w:hAnsi="Gill Sans MT"/>
                <w:sz w:val="24"/>
                <w:szCs w:val="24"/>
              </w:rPr>
            </w:rPrChange>
          </w:rPr>
          <w:t xml:space="preserve">emergency (such as </w:t>
        </w:r>
      </w:ins>
      <w:ins w:id="584" w:author="Frank Asirifi Otchere" w:date="2021-11-24T14:40:00Z">
        <w:r w:rsidRPr="00075205">
          <w:rPr>
            <w:rFonts w:ascii="Gill Sans MT" w:hAnsi="Gill Sans MT"/>
            <w:color w:val="0070C0"/>
            <w:sz w:val="24"/>
            <w:szCs w:val="24"/>
            <w:rPrChange w:id="585" w:author="Frank Asirifi Otchere" w:date="2021-11-25T11:17:00Z">
              <w:rPr>
                <w:rFonts w:ascii="Gill Sans MT" w:hAnsi="Gill Sans MT"/>
                <w:sz w:val="24"/>
                <w:szCs w:val="24"/>
              </w:rPr>
            </w:rPrChange>
          </w:rPr>
          <w:t>fire</w:t>
        </w:r>
      </w:ins>
      <w:ins w:id="586" w:author="Frank Asirifi Otchere" w:date="2021-11-24T14:44:00Z">
        <w:r w:rsidRPr="00075205">
          <w:rPr>
            <w:rFonts w:ascii="Gill Sans MT" w:hAnsi="Gill Sans MT"/>
            <w:color w:val="0070C0"/>
            <w:sz w:val="24"/>
            <w:szCs w:val="24"/>
            <w:rPrChange w:id="587" w:author="Frank Asirifi Otchere" w:date="2021-11-25T11:17:00Z">
              <w:rPr>
                <w:rFonts w:ascii="Gill Sans MT" w:hAnsi="Gill Sans MT"/>
                <w:sz w:val="24"/>
                <w:szCs w:val="24"/>
              </w:rPr>
            </w:rPrChange>
          </w:rPr>
          <w:t>,</w:t>
        </w:r>
      </w:ins>
      <w:ins w:id="588" w:author="Frank Asirifi Otchere" w:date="2021-11-24T14:40:00Z">
        <w:r w:rsidRPr="00075205">
          <w:rPr>
            <w:rFonts w:ascii="Gill Sans MT" w:hAnsi="Gill Sans MT"/>
            <w:color w:val="0070C0"/>
            <w:sz w:val="24"/>
            <w:szCs w:val="24"/>
            <w:rPrChange w:id="589" w:author="Frank Asirifi Otchere" w:date="2021-11-25T11:17:00Z">
              <w:rPr>
                <w:rFonts w:ascii="Gill Sans MT" w:hAnsi="Gill Sans MT"/>
                <w:sz w:val="24"/>
                <w:szCs w:val="24"/>
              </w:rPr>
            </w:rPrChange>
          </w:rPr>
          <w:t xml:space="preserve"> smoke</w:t>
        </w:r>
      </w:ins>
      <w:ins w:id="590" w:author="Frank Asirifi Otchere" w:date="2021-11-24T14:44:00Z">
        <w:r w:rsidRPr="00075205">
          <w:rPr>
            <w:rFonts w:ascii="Gill Sans MT" w:hAnsi="Gill Sans MT"/>
            <w:color w:val="0070C0"/>
            <w:sz w:val="24"/>
            <w:szCs w:val="24"/>
            <w:rPrChange w:id="591" w:author="Frank Asirifi Otchere" w:date="2021-11-25T11:17:00Z">
              <w:rPr>
                <w:rFonts w:ascii="Gill Sans MT" w:hAnsi="Gill Sans MT"/>
                <w:sz w:val="24"/>
                <w:szCs w:val="24"/>
              </w:rPr>
            </w:rPrChange>
          </w:rPr>
          <w:t xml:space="preserve">, </w:t>
        </w:r>
        <w:proofErr w:type="spellStart"/>
        <w:r w:rsidRPr="00075205">
          <w:rPr>
            <w:rFonts w:ascii="Gill Sans MT" w:hAnsi="Gill Sans MT"/>
            <w:color w:val="0070C0"/>
            <w:sz w:val="24"/>
            <w:szCs w:val="24"/>
            <w:rPrChange w:id="592" w:author="Frank Asirifi Otchere" w:date="2021-11-25T11:17:00Z">
              <w:rPr>
                <w:rFonts w:ascii="Gill Sans MT" w:hAnsi="Gill Sans MT"/>
                <w:sz w:val="24"/>
                <w:szCs w:val="24"/>
              </w:rPr>
            </w:rPrChange>
          </w:rPr>
          <w:t>etc</w:t>
        </w:r>
        <w:proofErr w:type="spellEnd"/>
        <w:r w:rsidR="00660F2E" w:rsidRPr="00075205">
          <w:rPr>
            <w:rFonts w:ascii="Gill Sans MT" w:hAnsi="Gill Sans MT"/>
            <w:color w:val="0070C0"/>
            <w:sz w:val="24"/>
            <w:szCs w:val="24"/>
            <w:rPrChange w:id="593" w:author="Frank Asirifi Otchere" w:date="2021-11-25T11:17:00Z">
              <w:rPr>
                <w:rFonts w:ascii="Gill Sans MT" w:hAnsi="Gill Sans MT"/>
                <w:sz w:val="24"/>
                <w:szCs w:val="24"/>
              </w:rPr>
            </w:rPrChange>
          </w:rPr>
          <w:t>)</w:t>
        </w:r>
      </w:ins>
      <w:ins w:id="594" w:author="Frank Asirifi Otchere" w:date="2021-11-24T14:47:00Z">
        <w:r w:rsidR="00660F2E" w:rsidRPr="00075205">
          <w:rPr>
            <w:rFonts w:ascii="Gill Sans MT" w:hAnsi="Gill Sans MT"/>
            <w:color w:val="0070C0"/>
            <w:sz w:val="24"/>
            <w:szCs w:val="24"/>
            <w:rPrChange w:id="595" w:author="Frank Asirifi Otchere" w:date="2021-11-25T11:17:00Z">
              <w:rPr>
                <w:rFonts w:ascii="Gill Sans MT" w:hAnsi="Gill Sans MT"/>
                <w:sz w:val="24"/>
                <w:szCs w:val="24"/>
              </w:rPr>
            </w:rPrChange>
          </w:rPr>
          <w:t xml:space="preserve"> </w:t>
        </w:r>
      </w:ins>
      <w:ins w:id="596" w:author="Frank Asirifi Otchere" w:date="2021-11-25T11:10:00Z">
        <w:r w:rsidR="006B0FED" w:rsidRPr="00075205">
          <w:rPr>
            <w:rFonts w:ascii="Gill Sans MT" w:hAnsi="Gill Sans MT"/>
            <w:color w:val="0070C0"/>
            <w:sz w:val="24"/>
            <w:szCs w:val="24"/>
            <w:rPrChange w:id="597" w:author="Frank Asirifi Otchere" w:date="2021-11-25T11:17:00Z">
              <w:rPr>
                <w:rFonts w:ascii="Gill Sans MT" w:hAnsi="Gill Sans MT"/>
                <w:sz w:val="24"/>
                <w:szCs w:val="24"/>
              </w:rPr>
            </w:rPrChange>
          </w:rPr>
          <w:t xml:space="preserve">remote station operator </w:t>
        </w:r>
      </w:ins>
      <w:ins w:id="598" w:author="Frank Asirifi Otchere" w:date="2021-11-25T11:13:00Z">
        <w:r w:rsidR="006B0FED" w:rsidRPr="00075205">
          <w:rPr>
            <w:rFonts w:ascii="Gill Sans MT" w:hAnsi="Gill Sans MT"/>
            <w:color w:val="0070C0"/>
            <w:sz w:val="24"/>
            <w:szCs w:val="24"/>
            <w:rPrChange w:id="599" w:author="Frank Asirifi Otchere" w:date="2021-11-25T11:17:00Z">
              <w:rPr>
                <w:rFonts w:ascii="Gill Sans MT" w:hAnsi="Gill Sans MT"/>
                <w:sz w:val="24"/>
                <w:szCs w:val="24"/>
              </w:rPr>
            </w:rPrChange>
          </w:rPr>
          <w:t>shall promptly apply every necessary intervention</w:t>
        </w:r>
      </w:ins>
      <w:ins w:id="600" w:author="Frank Asirifi Otchere" w:date="2021-11-25T11:37:00Z">
        <w:r w:rsidR="001A3DA8">
          <w:rPr>
            <w:rFonts w:ascii="Gill Sans MT" w:hAnsi="Gill Sans MT"/>
            <w:color w:val="0070C0"/>
            <w:sz w:val="24"/>
            <w:szCs w:val="24"/>
          </w:rPr>
          <w:t>al</w:t>
        </w:r>
      </w:ins>
      <w:ins w:id="601" w:author="Frank Asirifi Otchere" w:date="2021-11-25T11:13:00Z">
        <w:r w:rsidR="006B0FED" w:rsidRPr="00075205">
          <w:rPr>
            <w:rFonts w:ascii="Gill Sans MT" w:hAnsi="Gill Sans MT"/>
            <w:color w:val="0070C0"/>
            <w:sz w:val="24"/>
            <w:szCs w:val="24"/>
            <w:rPrChange w:id="602" w:author="Frank Asirifi Otchere" w:date="2021-11-25T11:17:00Z">
              <w:rPr>
                <w:rFonts w:ascii="Gill Sans MT" w:hAnsi="Gill Sans MT"/>
                <w:sz w:val="24"/>
                <w:szCs w:val="24"/>
              </w:rPr>
            </w:rPrChange>
          </w:rPr>
          <w:t xml:space="preserve"> </w:t>
        </w:r>
      </w:ins>
      <w:ins w:id="603" w:author="Frank Asirifi Otchere" w:date="2021-11-25T11:37:00Z">
        <w:r w:rsidR="001A3DA8" w:rsidRPr="00075205">
          <w:rPr>
            <w:rFonts w:ascii="Gill Sans MT" w:hAnsi="Gill Sans MT"/>
            <w:color w:val="0070C0"/>
            <w:sz w:val="24"/>
            <w:szCs w:val="24"/>
            <w:rPrChange w:id="604" w:author="Frank Asirifi Otchere" w:date="2021-11-25T11:17:00Z">
              <w:rPr>
                <w:rFonts w:ascii="Gill Sans MT" w:hAnsi="Gill Sans MT"/>
                <w:color w:val="0070C0"/>
                <w:sz w:val="24"/>
                <w:szCs w:val="24"/>
              </w:rPr>
            </w:rPrChange>
          </w:rPr>
          <w:t>action</w:t>
        </w:r>
      </w:ins>
      <w:ins w:id="605" w:author="Frank Asirifi Otchere" w:date="2021-11-25T11:13:00Z">
        <w:r w:rsidR="006B0FED" w:rsidRPr="00075205">
          <w:rPr>
            <w:rFonts w:ascii="Gill Sans MT" w:hAnsi="Gill Sans MT"/>
            <w:color w:val="0070C0"/>
            <w:sz w:val="24"/>
            <w:szCs w:val="24"/>
            <w:rPrChange w:id="606" w:author="Frank Asirifi Otchere" w:date="2021-11-25T11:17:00Z">
              <w:rPr>
                <w:rFonts w:ascii="Gill Sans MT" w:hAnsi="Gill Sans MT"/>
                <w:sz w:val="24"/>
                <w:szCs w:val="24"/>
              </w:rPr>
            </w:rPrChange>
          </w:rPr>
          <w:t xml:space="preserve"> to </w:t>
        </w:r>
      </w:ins>
      <w:ins w:id="607" w:author="Frank Asirifi Otchere" w:date="2021-11-25T11:14:00Z">
        <w:r w:rsidR="006B0FED" w:rsidRPr="00075205">
          <w:rPr>
            <w:rFonts w:ascii="Gill Sans MT" w:hAnsi="Gill Sans MT"/>
            <w:color w:val="0070C0"/>
            <w:sz w:val="24"/>
            <w:szCs w:val="24"/>
            <w:rPrChange w:id="608" w:author="Frank Asirifi Otchere" w:date="2021-11-25T11:17:00Z">
              <w:rPr>
                <w:rFonts w:ascii="Gill Sans MT" w:hAnsi="Gill Sans MT"/>
                <w:sz w:val="24"/>
                <w:szCs w:val="24"/>
              </w:rPr>
            </w:rPrChange>
          </w:rPr>
          <w:t>control the incident and curb its escalation</w:t>
        </w:r>
      </w:ins>
      <w:ins w:id="609" w:author="Frank Asirifi Otchere" w:date="2021-11-25T11:34:00Z">
        <w:r w:rsidR="006B2F69">
          <w:rPr>
            <w:rFonts w:ascii="Gill Sans MT" w:hAnsi="Gill Sans MT"/>
            <w:color w:val="0070C0"/>
            <w:sz w:val="24"/>
            <w:szCs w:val="24"/>
          </w:rPr>
          <w:t xml:space="preserve"> to avoid damage to equipment and interruption of supply to consumers</w:t>
        </w:r>
      </w:ins>
      <w:ins w:id="610" w:author="Frank Asirifi Otchere" w:date="2021-11-25T11:14:00Z">
        <w:r w:rsidR="006B0FED" w:rsidRPr="00075205">
          <w:rPr>
            <w:rFonts w:ascii="Gill Sans MT" w:hAnsi="Gill Sans MT"/>
            <w:color w:val="0070C0"/>
            <w:sz w:val="24"/>
            <w:szCs w:val="24"/>
            <w:rPrChange w:id="611" w:author="Frank Asirifi Otchere" w:date="2021-11-25T11:17:00Z">
              <w:rPr>
                <w:rFonts w:ascii="Gill Sans MT" w:hAnsi="Gill Sans MT"/>
                <w:sz w:val="24"/>
                <w:szCs w:val="24"/>
              </w:rPr>
            </w:rPrChange>
          </w:rPr>
          <w:t>.</w:t>
        </w:r>
      </w:ins>
    </w:p>
    <w:p w14:paraId="43725776" w14:textId="47126DE9" w:rsidR="001E008B" w:rsidRPr="0025125E" w:rsidRDefault="001E008B" w:rsidP="0025125E">
      <w:pPr>
        <w:pStyle w:val="Heading1"/>
        <w:numPr>
          <w:ilvl w:val="1"/>
          <w:numId w:val="11"/>
        </w:numPr>
        <w:spacing w:after="120"/>
        <w:ind w:left="720"/>
        <w:rPr>
          <w:rFonts w:ascii="Gill Sans MT" w:hAnsi="Gill Sans MT"/>
          <w:b/>
          <w:bCs/>
          <w:i/>
          <w:iCs/>
          <w:color w:val="000000" w:themeColor="text1"/>
          <w:sz w:val="24"/>
          <w:szCs w:val="24"/>
          <w:rPrChange w:id="612" w:author="Frank Asirifi Otchere" w:date="2021-11-23T14:34:00Z">
            <w:rPr>
              <w:rFonts w:ascii="Gill Sans MT" w:hAnsi="Gill Sans MT"/>
              <w:b/>
              <w:bCs/>
              <w:sz w:val="24"/>
              <w:szCs w:val="24"/>
            </w:rPr>
          </w:rPrChange>
        </w:rPr>
        <w:pPrChange w:id="613" w:author="Frank Asirifi Otchere" w:date="2021-11-23T14:37:00Z">
          <w:pPr/>
        </w:pPrChange>
      </w:pPr>
      <w:r w:rsidRPr="0025125E">
        <w:rPr>
          <w:rFonts w:ascii="Gill Sans MT" w:hAnsi="Gill Sans MT"/>
          <w:b/>
          <w:bCs/>
          <w:i/>
          <w:iCs/>
          <w:color w:val="000000" w:themeColor="text1"/>
          <w:sz w:val="24"/>
          <w:szCs w:val="24"/>
          <w:rPrChange w:id="614" w:author="Frank Asirifi Otchere" w:date="2021-11-23T14:34:00Z">
            <w:rPr>
              <w:rFonts w:ascii="Gill Sans MT" w:hAnsi="Gill Sans MT"/>
              <w:b/>
              <w:bCs/>
              <w:sz w:val="24"/>
              <w:szCs w:val="24"/>
            </w:rPr>
          </w:rPrChange>
        </w:rPr>
        <w:t>Actions by Wholesale Suppliers</w:t>
      </w:r>
    </w:p>
    <w:p w14:paraId="57D73761" w14:textId="126690FF" w:rsidR="001E008B" w:rsidRDefault="001E008B">
      <w:pPr>
        <w:spacing w:line="360" w:lineRule="auto"/>
        <w:jc w:val="both"/>
        <w:rPr>
          <w:rFonts w:ascii="Gill Sans MT" w:hAnsi="Gill Sans MT"/>
          <w:sz w:val="24"/>
          <w:szCs w:val="24"/>
        </w:rPr>
        <w:pPrChange w:id="615" w:author="Frank Asirifi Otchere" w:date="2021-10-21T14:56:00Z">
          <w:pPr>
            <w:jc w:val="both"/>
          </w:pPr>
        </w:pPrChange>
      </w:pPr>
      <w:r w:rsidRPr="001E008B">
        <w:rPr>
          <w:rFonts w:ascii="Gill Sans MT" w:hAnsi="Gill Sans MT"/>
          <w:sz w:val="24"/>
          <w:szCs w:val="24"/>
        </w:rPr>
        <w:t>Following a system disturbance incident,</w:t>
      </w:r>
      <w:r>
        <w:rPr>
          <w:rFonts w:ascii="Gill Sans MT" w:hAnsi="Gill Sans MT"/>
          <w:sz w:val="24"/>
          <w:szCs w:val="24"/>
        </w:rPr>
        <w:t xml:space="preserve"> operators at generating stations shall carry out the following actions:</w:t>
      </w:r>
    </w:p>
    <w:p w14:paraId="55C38F49" w14:textId="52C1C9BD" w:rsidR="001E008B" w:rsidRDefault="00EA1B8E">
      <w:pPr>
        <w:spacing w:line="360" w:lineRule="auto"/>
        <w:rPr>
          <w:ins w:id="616" w:author="Frank Asirifi Otchere" w:date="2021-10-21T14:02:00Z"/>
          <w:rFonts w:ascii="Gill Sans MT" w:hAnsi="Gill Sans MT"/>
          <w:sz w:val="24"/>
          <w:szCs w:val="24"/>
        </w:rPr>
        <w:pPrChange w:id="617" w:author="Frank Asirifi Otchere" w:date="2021-10-21T14:56:00Z">
          <w:pPr/>
        </w:pPrChange>
      </w:pPr>
      <w:ins w:id="618" w:author="Frank Asirifi Otchere" w:date="2021-10-21T14:00:00Z">
        <w:r w:rsidRPr="00EA1B8E">
          <w:rPr>
            <w:rFonts w:ascii="Gill Sans MT" w:hAnsi="Gill Sans MT"/>
            <w:sz w:val="24"/>
            <w:szCs w:val="24"/>
            <w:rPrChange w:id="619" w:author="Frank Asirifi Otchere" w:date="2021-10-21T14:01:00Z">
              <w:rPr>
                <w:rFonts w:ascii="Gill Sans MT" w:hAnsi="Gill Sans MT"/>
                <w:b/>
                <w:bCs/>
                <w:sz w:val="24"/>
                <w:szCs w:val="24"/>
              </w:rPr>
            </w:rPrChange>
          </w:rPr>
          <w:t>Check the state of operation of their generating units</w:t>
        </w:r>
      </w:ins>
      <w:ins w:id="620" w:author="Frank Asirifi Otchere" w:date="2021-10-21T14:02:00Z">
        <w:r>
          <w:rPr>
            <w:rFonts w:ascii="Gill Sans MT" w:hAnsi="Gill Sans MT"/>
            <w:sz w:val="24"/>
            <w:szCs w:val="24"/>
          </w:rPr>
          <w:t>.</w:t>
        </w:r>
      </w:ins>
    </w:p>
    <w:p w14:paraId="6F653A57" w14:textId="5FB728BD" w:rsidR="00EA1B8E" w:rsidRDefault="00EA1B8E">
      <w:pPr>
        <w:pStyle w:val="ListParagraph"/>
        <w:numPr>
          <w:ilvl w:val="0"/>
          <w:numId w:val="6"/>
        </w:numPr>
        <w:spacing w:line="360" w:lineRule="auto"/>
        <w:jc w:val="both"/>
        <w:rPr>
          <w:ins w:id="621" w:author="Frank Asirifi Otchere" w:date="2021-10-21T14:13:00Z"/>
          <w:rFonts w:ascii="Gill Sans MT" w:hAnsi="Gill Sans MT"/>
          <w:sz w:val="24"/>
          <w:szCs w:val="24"/>
        </w:rPr>
        <w:pPrChange w:id="622" w:author="Frank Asirifi Otchere" w:date="2021-10-21T14:56:00Z">
          <w:pPr>
            <w:pStyle w:val="ListParagraph"/>
            <w:numPr>
              <w:numId w:val="6"/>
            </w:numPr>
            <w:ind w:hanging="360"/>
          </w:pPr>
        </w:pPrChange>
      </w:pPr>
      <w:ins w:id="623" w:author="Frank Asirifi Otchere" w:date="2021-10-21T14:02:00Z">
        <w:r w:rsidRPr="00EC4D2E">
          <w:rPr>
            <w:rFonts w:ascii="Gill Sans MT" w:hAnsi="Gill Sans MT"/>
            <w:sz w:val="24"/>
            <w:szCs w:val="24"/>
            <w:rPrChange w:id="624" w:author="Frank Asirifi Otchere" w:date="2021-10-21T14:13:00Z">
              <w:rPr/>
            </w:rPrChange>
          </w:rPr>
          <w:lastRenderedPageBreak/>
          <w:t>If the</w:t>
        </w:r>
      </w:ins>
      <w:ins w:id="625" w:author="Frank Asirifi Otchere" w:date="2021-10-21T14:03:00Z">
        <w:r w:rsidRPr="00EC4D2E">
          <w:rPr>
            <w:rFonts w:ascii="Gill Sans MT" w:hAnsi="Gill Sans MT"/>
            <w:sz w:val="24"/>
            <w:szCs w:val="24"/>
            <w:rPrChange w:id="626" w:author="Frank Asirifi Otchere" w:date="2021-10-21T14:13:00Z">
              <w:rPr/>
            </w:rPrChange>
          </w:rPr>
          <w:t xml:space="preserve"> generating unit</w:t>
        </w:r>
      </w:ins>
      <w:ins w:id="627" w:author="Frank Asirifi Otchere" w:date="2021-10-21T15:30:00Z">
        <w:r w:rsidR="00104E4A">
          <w:rPr>
            <w:rFonts w:ascii="Gill Sans MT" w:hAnsi="Gill Sans MT"/>
            <w:sz w:val="24"/>
            <w:szCs w:val="24"/>
          </w:rPr>
          <w:t>(</w:t>
        </w:r>
      </w:ins>
      <w:ins w:id="628" w:author="Frank Asirifi Otchere" w:date="2021-10-21T14:03:00Z">
        <w:r w:rsidRPr="00EC4D2E">
          <w:rPr>
            <w:rFonts w:ascii="Gill Sans MT" w:hAnsi="Gill Sans MT"/>
            <w:sz w:val="24"/>
            <w:szCs w:val="24"/>
            <w:rPrChange w:id="629" w:author="Frank Asirifi Otchere" w:date="2021-10-21T14:13:00Z">
              <w:rPr/>
            </w:rPrChange>
          </w:rPr>
          <w:t>s</w:t>
        </w:r>
      </w:ins>
      <w:ins w:id="630" w:author="Frank Asirifi Otchere" w:date="2021-10-21T15:30:00Z">
        <w:r w:rsidR="00104E4A">
          <w:rPr>
            <w:rFonts w:ascii="Gill Sans MT" w:hAnsi="Gill Sans MT"/>
            <w:sz w:val="24"/>
            <w:szCs w:val="24"/>
          </w:rPr>
          <w:t>)</w:t>
        </w:r>
      </w:ins>
      <w:ins w:id="631" w:author="Frank Asirifi Otchere" w:date="2021-10-21T14:03:00Z">
        <w:r w:rsidRPr="00EC4D2E">
          <w:rPr>
            <w:rFonts w:ascii="Gill Sans MT" w:hAnsi="Gill Sans MT"/>
            <w:sz w:val="24"/>
            <w:szCs w:val="24"/>
            <w:rPrChange w:id="632" w:author="Frank Asirifi Otchere" w:date="2021-10-21T14:13:00Z">
              <w:rPr/>
            </w:rPrChange>
          </w:rPr>
          <w:t xml:space="preserve"> are still in operation, the plant operators shall </w:t>
        </w:r>
      </w:ins>
      <w:ins w:id="633" w:author="Frank Asirifi Otchere" w:date="2021-10-21T14:04:00Z">
        <w:r w:rsidRPr="00EC4D2E">
          <w:rPr>
            <w:rFonts w:ascii="Gill Sans MT" w:hAnsi="Gill Sans MT"/>
            <w:sz w:val="24"/>
            <w:szCs w:val="24"/>
            <w:rPrChange w:id="634" w:author="Frank Asirifi Otchere" w:date="2021-10-21T14:13:00Z">
              <w:rPr/>
            </w:rPrChange>
          </w:rPr>
          <w:t xml:space="preserve">apply all </w:t>
        </w:r>
        <w:proofErr w:type="spellStart"/>
        <w:r w:rsidRPr="00EC4D2E">
          <w:rPr>
            <w:rFonts w:ascii="Gill Sans MT" w:hAnsi="Gill Sans MT"/>
            <w:sz w:val="24"/>
            <w:szCs w:val="24"/>
            <w:rPrChange w:id="635" w:author="Frank Asirifi Otchere" w:date="2021-10-21T14:13:00Z">
              <w:rPr/>
            </w:rPrChange>
          </w:rPr>
          <w:t>endeavours</w:t>
        </w:r>
        <w:proofErr w:type="spellEnd"/>
        <w:r w:rsidRPr="00EC4D2E">
          <w:rPr>
            <w:rFonts w:ascii="Gill Sans MT" w:hAnsi="Gill Sans MT"/>
            <w:sz w:val="24"/>
            <w:szCs w:val="24"/>
            <w:rPrChange w:id="636" w:author="Frank Asirifi Otchere" w:date="2021-10-21T14:13:00Z">
              <w:rPr/>
            </w:rPrChange>
          </w:rPr>
          <w:t xml:space="preserve"> within the limits of operation of the units to keep them in service</w:t>
        </w:r>
      </w:ins>
      <w:ins w:id="637" w:author="Frank Asirifi Otchere" w:date="2021-10-21T14:07:00Z">
        <w:r w:rsidR="003E288A" w:rsidRPr="00EC4D2E">
          <w:rPr>
            <w:rFonts w:ascii="Gill Sans MT" w:hAnsi="Gill Sans MT"/>
            <w:sz w:val="24"/>
            <w:szCs w:val="24"/>
            <w:rPrChange w:id="638" w:author="Frank Asirifi Otchere" w:date="2021-10-21T14:13:00Z">
              <w:rPr/>
            </w:rPrChange>
          </w:rPr>
          <w:t xml:space="preserve"> to support system res</w:t>
        </w:r>
      </w:ins>
      <w:ins w:id="639" w:author="Frank Asirifi Otchere" w:date="2021-10-21T14:08:00Z">
        <w:r w:rsidR="003E288A" w:rsidRPr="00EC4D2E">
          <w:rPr>
            <w:rFonts w:ascii="Gill Sans MT" w:hAnsi="Gill Sans MT"/>
            <w:sz w:val="24"/>
            <w:szCs w:val="24"/>
            <w:rPrChange w:id="640" w:author="Frank Asirifi Otchere" w:date="2021-10-21T14:13:00Z">
              <w:rPr/>
            </w:rPrChange>
          </w:rPr>
          <w:t>toration.</w:t>
        </w:r>
      </w:ins>
    </w:p>
    <w:p w14:paraId="78C077C2" w14:textId="691F9300" w:rsidR="00EC4D2E" w:rsidRDefault="00EC4D2E">
      <w:pPr>
        <w:pStyle w:val="ListParagraph"/>
        <w:numPr>
          <w:ilvl w:val="0"/>
          <w:numId w:val="6"/>
        </w:numPr>
        <w:spacing w:line="360" w:lineRule="auto"/>
        <w:jc w:val="both"/>
        <w:rPr>
          <w:ins w:id="641" w:author="Frank Asirifi Otchere" w:date="2021-10-21T14:18:00Z"/>
          <w:rFonts w:ascii="Gill Sans MT" w:hAnsi="Gill Sans MT"/>
          <w:sz w:val="24"/>
          <w:szCs w:val="24"/>
        </w:rPr>
        <w:pPrChange w:id="642" w:author="Frank Asirifi Otchere" w:date="2021-10-21T14:56:00Z">
          <w:pPr>
            <w:pStyle w:val="ListParagraph"/>
            <w:numPr>
              <w:numId w:val="6"/>
            </w:numPr>
            <w:ind w:hanging="360"/>
          </w:pPr>
        </w:pPrChange>
      </w:pPr>
      <w:ins w:id="643" w:author="Frank Asirifi Otchere" w:date="2021-10-21T14:13:00Z">
        <w:r w:rsidRPr="003D704E">
          <w:rPr>
            <w:rFonts w:ascii="Gill Sans MT" w:hAnsi="Gill Sans MT"/>
            <w:sz w:val="24"/>
            <w:szCs w:val="24"/>
          </w:rPr>
          <w:t>If the generating unit</w:t>
        </w:r>
      </w:ins>
      <w:ins w:id="644" w:author="Frank Asirifi Otchere" w:date="2021-10-21T15:30:00Z">
        <w:r w:rsidR="00104E4A">
          <w:rPr>
            <w:rFonts w:ascii="Gill Sans MT" w:hAnsi="Gill Sans MT"/>
            <w:sz w:val="24"/>
            <w:szCs w:val="24"/>
          </w:rPr>
          <w:t>(</w:t>
        </w:r>
      </w:ins>
      <w:ins w:id="645" w:author="Frank Asirifi Otchere" w:date="2021-10-21T14:13:00Z">
        <w:r w:rsidRPr="003D704E">
          <w:rPr>
            <w:rFonts w:ascii="Gill Sans MT" w:hAnsi="Gill Sans MT"/>
            <w:sz w:val="24"/>
            <w:szCs w:val="24"/>
          </w:rPr>
          <w:t>s</w:t>
        </w:r>
      </w:ins>
      <w:ins w:id="646" w:author="Frank Asirifi Otchere" w:date="2021-10-21T15:30:00Z">
        <w:r w:rsidR="00104E4A">
          <w:rPr>
            <w:rFonts w:ascii="Gill Sans MT" w:hAnsi="Gill Sans MT"/>
            <w:sz w:val="24"/>
            <w:szCs w:val="24"/>
          </w:rPr>
          <w:t>)</w:t>
        </w:r>
      </w:ins>
      <w:ins w:id="647" w:author="Frank Asirifi Otchere" w:date="2021-10-21T14:13:00Z">
        <w:r w:rsidRPr="003D704E">
          <w:rPr>
            <w:rFonts w:ascii="Gill Sans MT" w:hAnsi="Gill Sans MT"/>
            <w:sz w:val="24"/>
            <w:szCs w:val="24"/>
          </w:rPr>
          <w:t xml:space="preserve"> </w:t>
        </w:r>
        <w:r>
          <w:rPr>
            <w:rFonts w:ascii="Gill Sans MT" w:hAnsi="Gill Sans MT"/>
            <w:sz w:val="24"/>
            <w:szCs w:val="24"/>
          </w:rPr>
          <w:t>tripped</w:t>
        </w:r>
        <w:r w:rsidRPr="003D704E">
          <w:rPr>
            <w:rFonts w:ascii="Gill Sans MT" w:hAnsi="Gill Sans MT"/>
            <w:sz w:val="24"/>
            <w:szCs w:val="24"/>
          </w:rPr>
          <w:t xml:space="preserve"> </w:t>
        </w:r>
        <w:proofErr w:type="gramStart"/>
        <w:r w:rsidRPr="003D704E">
          <w:rPr>
            <w:rFonts w:ascii="Gill Sans MT" w:hAnsi="Gill Sans MT"/>
            <w:sz w:val="24"/>
            <w:szCs w:val="24"/>
          </w:rPr>
          <w:t xml:space="preserve">in </w:t>
        </w:r>
        <w:r>
          <w:rPr>
            <w:rFonts w:ascii="Gill Sans MT" w:hAnsi="Gill Sans MT"/>
            <w:sz w:val="24"/>
            <w:szCs w:val="24"/>
          </w:rPr>
          <w:t>the course of</w:t>
        </w:r>
        <w:proofErr w:type="gramEnd"/>
        <w:r>
          <w:rPr>
            <w:rFonts w:ascii="Gill Sans MT" w:hAnsi="Gill Sans MT"/>
            <w:sz w:val="24"/>
            <w:szCs w:val="24"/>
          </w:rPr>
          <w:t xml:space="preserve"> the disturbance, </w:t>
        </w:r>
      </w:ins>
      <w:ins w:id="648" w:author="Frank Asirifi Otchere" w:date="2021-10-21T14:14:00Z">
        <w:r w:rsidRPr="003D704E">
          <w:rPr>
            <w:rFonts w:ascii="Gill Sans MT" w:hAnsi="Gill Sans MT"/>
            <w:sz w:val="24"/>
            <w:szCs w:val="24"/>
          </w:rPr>
          <w:t>the plant operators shall</w:t>
        </w:r>
        <w:r>
          <w:rPr>
            <w:rFonts w:ascii="Gill Sans MT" w:hAnsi="Gill Sans MT"/>
            <w:sz w:val="24"/>
            <w:szCs w:val="24"/>
          </w:rPr>
          <w:t xml:space="preserve"> conduct an assessment of the unit</w:t>
        </w:r>
      </w:ins>
      <w:ins w:id="649" w:author="Frank Asirifi Otchere" w:date="2021-10-21T14:15:00Z">
        <w:r>
          <w:rPr>
            <w:rFonts w:ascii="Gill Sans MT" w:hAnsi="Gill Sans MT"/>
            <w:sz w:val="24"/>
            <w:szCs w:val="24"/>
          </w:rPr>
          <w:t xml:space="preserve"> and its associated systems to determine </w:t>
        </w:r>
      </w:ins>
      <w:ins w:id="650" w:author="Frank Asirifi Otchere" w:date="2021-10-21T14:16:00Z">
        <w:r w:rsidR="00022EE8">
          <w:rPr>
            <w:rFonts w:ascii="Gill Sans MT" w:hAnsi="Gill Sans MT"/>
            <w:sz w:val="24"/>
            <w:szCs w:val="24"/>
          </w:rPr>
          <w:t>its</w:t>
        </w:r>
      </w:ins>
      <w:ins w:id="651" w:author="Frank Asirifi Otchere" w:date="2021-10-21T14:15:00Z">
        <w:r>
          <w:rPr>
            <w:rFonts w:ascii="Gill Sans MT" w:hAnsi="Gill Sans MT"/>
            <w:sz w:val="24"/>
            <w:szCs w:val="24"/>
          </w:rPr>
          <w:t xml:space="preserve"> </w:t>
        </w:r>
      </w:ins>
      <w:ins w:id="652" w:author="Frank Asirifi Otchere" w:date="2021-10-21T15:31:00Z">
        <w:r w:rsidR="00104E4A">
          <w:rPr>
            <w:rFonts w:ascii="Gill Sans MT" w:hAnsi="Gill Sans MT"/>
            <w:sz w:val="24"/>
            <w:szCs w:val="24"/>
          </w:rPr>
          <w:t>operability</w:t>
        </w:r>
      </w:ins>
      <w:ins w:id="653" w:author="Frank Asirifi Otchere" w:date="2021-10-21T14:18:00Z">
        <w:r w:rsidR="00022EE8">
          <w:rPr>
            <w:rFonts w:ascii="Gill Sans MT" w:hAnsi="Gill Sans MT"/>
            <w:sz w:val="24"/>
            <w:szCs w:val="24"/>
          </w:rPr>
          <w:t>.</w:t>
        </w:r>
      </w:ins>
    </w:p>
    <w:p w14:paraId="77F74508" w14:textId="77777777" w:rsidR="00CA2A94" w:rsidRDefault="00022EE8">
      <w:pPr>
        <w:pStyle w:val="ListParagraph"/>
        <w:numPr>
          <w:ilvl w:val="1"/>
          <w:numId w:val="6"/>
        </w:numPr>
        <w:spacing w:line="360" w:lineRule="auto"/>
        <w:rPr>
          <w:ins w:id="654" w:author="Frank Asirifi Otchere" w:date="2021-10-21T14:24:00Z"/>
          <w:rFonts w:ascii="Gill Sans MT" w:hAnsi="Gill Sans MT"/>
          <w:sz w:val="24"/>
          <w:szCs w:val="24"/>
        </w:rPr>
        <w:pPrChange w:id="655" w:author="Frank Asirifi Otchere" w:date="2021-10-21T14:56:00Z">
          <w:pPr>
            <w:pStyle w:val="ListParagraph"/>
            <w:numPr>
              <w:ilvl w:val="1"/>
              <w:numId w:val="6"/>
            </w:numPr>
            <w:ind w:left="1440" w:hanging="360"/>
          </w:pPr>
        </w:pPrChange>
      </w:pPr>
      <w:ins w:id="656" w:author="Frank Asirifi Otchere" w:date="2021-10-21T14:18:00Z">
        <w:r>
          <w:rPr>
            <w:rFonts w:ascii="Gill Sans MT" w:hAnsi="Gill Sans MT"/>
            <w:sz w:val="24"/>
            <w:szCs w:val="24"/>
          </w:rPr>
          <w:t>If the generating unit is ass</w:t>
        </w:r>
      </w:ins>
      <w:ins w:id="657" w:author="Frank Asirifi Otchere" w:date="2021-10-21T14:19:00Z">
        <w:r>
          <w:rPr>
            <w:rFonts w:ascii="Gill Sans MT" w:hAnsi="Gill Sans MT"/>
            <w:sz w:val="24"/>
            <w:szCs w:val="24"/>
          </w:rPr>
          <w:t xml:space="preserve">essed to be in a state where it could return into operation to support restoration, </w:t>
        </w:r>
      </w:ins>
    </w:p>
    <w:p w14:paraId="3AE57FAF" w14:textId="753D13D8" w:rsidR="00022EE8" w:rsidRDefault="00022EE8">
      <w:pPr>
        <w:pStyle w:val="ListParagraph"/>
        <w:numPr>
          <w:ilvl w:val="2"/>
          <w:numId w:val="7"/>
        </w:numPr>
        <w:spacing w:line="360" w:lineRule="auto"/>
        <w:ind w:hanging="360"/>
        <w:rPr>
          <w:ins w:id="658" w:author="Frank Asirifi Otchere" w:date="2021-10-21T14:25:00Z"/>
          <w:rFonts w:ascii="Gill Sans MT" w:hAnsi="Gill Sans MT"/>
          <w:sz w:val="24"/>
          <w:szCs w:val="24"/>
        </w:rPr>
        <w:pPrChange w:id="659" w:author="Frank Asirifi Otchere" w:date="2021-10-21T15:35:00Z">
          <w:pPr>
            <w:pStyle w:val="ListParagraph"/>
            <w:numPr>
              <w:ilvl w:val="2"/>
              <w:numId w:val="7"/>
            </w:numPr>
            <w:ind w:left="2160" w:hanging="180"/>
          </w:pPr>
        </w:pPrChange>
      </w:pPr>
      <w:ins w:id="660" w:author="Frank Asirifi Otchere" w:date="2021-10-21T14:19:00Z">
        <w:r>
          <w:rPr>
            <w:rFonts w:ascii="Gill Sans MT" w:hAnsi="Gill Sans MT"/>
            <w:sz w:val="24"/>
            <w:szCs w:val="24"/>
          </w:rPr>
          <w:t>the plant operators sh</w:t>
        </w:r>
      </w:ins>
      <w:ins w:id="661" w:author="Frank Asirifi Otchere" w:date="2021-10-21T14:20:00Z">
        <w:r>
          <w:rPr>
            <w:rFonts w:ascii="Gill Sans MT" w:hAnsi="Gill Sans MT"/>
            <w:sz w:val="24"/>
            <w:szCs w:val="24"/>
          </w:rPr>
          <w:t xml:space="preserve">all </w:t>
        </w:r>
      </w:ins>
      <w:ins w:id="662" w:author="Frank Asirifi Otchere" w:date="2021-10-21T14:21:00Z">
        <w:r w:rsidR="00CA2A94">
          <w:rPr>
            <w:rFonts w:ascii="Gill Sans MT" w:hAnsi="Gill Sans MT"/>
            <w:sz w:val="24"/>
            <w:szCs w:val="24"/>
          </w:rPr>
          <w:t>go through the procedure to bring the unit to the state of readiness to start</w:t>
        </w:r>
      </w:ins>
      <w:ins w:id="663" w:author="Frank Asirifi Otchere" w:date="2021-10-21T14:26:00Z">
        <w:r w:rsidR="00746B94">
          <w:rPr>
            <w:rFonts w:ascii="Gill Sans MT" w:hAnsi="Gill Sans MT"/>
            <w:sz w:val="24"/>
            <w:szCs w:val="24"/>
          </w:rPr>
          <w:t xml:space="preserve"> and advise SCC of same</w:t>
        </w:r>
      </w:ins>
      <w:ins w:id="664" w:author="Frank Asirifi Otchere" w:date="2021-10-21T14:21:00Z">
        <w:r w:rsidR="00CA2A94">
          <w:rPr>
            <w:rFonts w:ascii="Gill Sans MT" w:hAnsi="Gill Sans MT"/>
            <w:sz w:val="24"/>
            <w:szCs w:val="24"/>
          </w:rPr>
          <w:t>.</w:t>
        </w:r>
      </w:ins>
    </w:p>
    <w:p w14:paraId="1774A3EA" w14:textId="407C21EA" w:rsidR="00CA2A94" w:rsidRDefault="00CA2A94">
      <w:pPr>
        <w:pStyle w:val="ListParagraph"/>
        <w:numPr>
          <w:ilvl w:val="2"/>
          <w:numId w:val="7"/>
        </w:numPr>
        <w:spacing w:line="360" w:lineRule="auto"/>
        <w:ind w:hanging="360"/>
        <w:rPr>
          <w:ins w:id="665" w:author="Frank Asirifi Otchere" w:date="2021-10-21T14:23:00Z"/>
          <w:rFonts w:ascii="Gill Sans MT" w:hAnsi="Gill Sans MT"/>
          <w:sz w:val="24"/>
          <w:szCs w:val="24"/>
        </w:rPr>
        <w:pPrChange w:id="666" w:author="Frank Asirifi Otchere" w:date="2021-10-21T15:35:00Z">
          <w:pPr>
            <w:pStyle w:val="ListParagraph"/>
            <w:numPr>
              <w:ilvl w:val="1"/>
              <w:numId w:val="6"/>
            </w:numPr>
            <w:ind w:left="1440" w:hanging="360"/>
          </w:pPr>
        </w:pPrChange>
      </w:pPr>
      <w:ins w:id="667" w:author="Frank Asirifi Otchere" w:date="2021-10-21T14:25:00Z">
        <w:r>
          <w:rPr>
            <w:rFonts w:ascii="Gill Sans MT" w:hAnsi="Gill Sans MT"/>
            <w:sz w:val="24"/>
            <w:szCs w:val="24"/>
          </w:rPr>
          <w:t xml:space="preserve">When </w:t>
        </w:r>
      </w:ins>
      <w:ins w:id="668" w:author="Frank Asirifi Otchere" w:date="2021-10-21T14:27:00Z">
        <w:r w:rsidR="00746B94">
          <w:rPr>
            <w:rFonts w:ascii="Gill Sans MT" w:hAnsi="Gill Sans MT"/>
            <w:sz w:val="24"/>
            <w:szCs w:val="24"/>
          </w:rPr>
          <w:t xml:space="preserve">needed in the process of restoration, SCC shall issue Dispatch Instructions to the Plant Operators to start and </w:t>
        </w:r>
        <w:proofErr w:type="spellStart"/>
        <w:r w:rsidR="00746B94">
          <w:rPr>
            <w:rFonts w:ascii="Gill Sans MT" w:hAnsi="Gill Sans MT"/>
            <w:sz w:val="24"/>
            <w:szCs w:val="24"/>
          </w:rPr>
          <w:t>synchronise</w:t>
        </w:r>
        <w:proofErr w:type="spellEnd"/>
        <w:r w:rsidR="00746B94">
          <w:rPr>
            <w:rFonts w:ascii="Gill Sans MT" w:hAnsi="Gill Sans MT"/>
            <w:sz w:val="24"/>
            <w:szCs w:val="24"/>
          </w:rPr>
          <w:t xml:space="preserve"> </w:t>
        </w:r>
      </w:ins>
      <w:ins w:id="669" w:author="Frank Asirifi Otchere" w:date="2021-10-21T14:25:00Z">
        <w:r>
          <w:rPr>
            <w:rFonts w:ascii="Gill Sans MT" w:hAnsi="Gill Sans MT"/>
            <w:sz w:val="24"/>
            <w:szCs w:val="24"/>
          </w:rPr>
          <w:t>the unit</w:t>
        </w:r>
      </w:ins>
      <w:ins w:id="670" w:author="Frank Asirifi Otchere" w:date="2021-10-21T14:28:00Z">
        <w:r w:rsidR="00746B94">
          <w:rPr>
            <w:rFonts w:ascii="Gill Sans MT" w:hAnsi="Gill Sans MT"/>
            <w:sz w:val="24"/>
            <w:szCs w:val="24"/>
          </w:rPr>
          <w:t>. Plant operators should not under any circumstances start and</w:t>
        </w:r>
      </w:ins>
      <w:ins w:id="671" w:author="Frank Asirifi Otchere" w:date="2021-10-21T14:29:00Z">
        <w:r w:rsidR="00746B94">
          <w:rPr>
            <w:rFonts w:ascii="Gill Sans MT" w:hAnsi="Gill Sans MT"/>
            <w:sz w:val="24"/>
            <w:szCs w:val="24"/>
          </w:rPr>
          <w:t xml:space="preserve"> </w:t>
        </w:r>
        <w:proofErr w:type="spellStart"/>
        <w:r w:rsidR="00746B94">
          <w:rPr>
            <w:rFonts w:ascii="Gill Sans MT" w:hAnsi="Gill Sans MT"/>
            <w:sz w:val="24"/>
            <w:szCs w:val="24"/>
          </w:rPr>
          <w:t>synchronise</w:t>
        </w:r>
        <w:proofErr w:type="spellEnd"/>
        <w:r w:rsidR="00746B94">
          <w:rPr>
            <w:rFonts w:ascii="Gill Sans MT" w:hAnsi="Gill Sans MT"/>
            <w:sz w:val="24"/>
            <w:szCs w:val="24"/>
          </w:rPr>
          <w:t xml:space="preserve"> their units until SCC has issued a Dispatch Instruction for them to do so.</w:t>
        </w:r>
      </w:ins>
    </w:p>
    <w:p w14:paraId="30F5654A" w14:textId="5735089E" w:rsidR="00CA2A94" w:rsidRDefault="00746B94">
      <w:pPr>
        <w:pStyle w:val="ListParagraph"/>
        <w:numPr>
          <w:ilvl w:val="1"/>
          <w:numId w:val="6"/>
        </w:numPr>
        <w:spacing w:line="360" w:lineRule="auto"/>
        <w:rPr>
          <w:ins w:id="672" w:author="Frank Asirifi Otchere" w:date="2021-10-21T14:34:00Z"/>
          <w:rFonts w:ascii="Gill Sans MT" w:hAnsi="Gill Sans MT"/>
          <w:sz w:val="24"/>
          <w:szCs w:val="24"/>
        </w:rPr>
        <w:pPrChange w:id="673" w:author="Frank Asirifi Otchere" w:date="2021-10-21T14:56:00Z">
          <w:pPr>
            <w:pStyle w:val="ListParagraph"/>
            <w:numPr>
              <w:ilvl w:val="1"/>
              <w:numId w:val="6"/>
            </w:numPr>
            <w:ind w:left="1440" w:hanging="360"/>
          </w:pPr>
        </w:pPrChange>
      </w:pPr>
      <w:ins w:id="674" w:author="Frank Asirifi Otchere" w:date="2021-10-21T14:30:00Z">
        <w:r>
          <w:rPr>
            <w:rFonts w:ascii="Gill Sans MT" w:hAnsi="Gill Sans MT"/>
            <w:sz w:val="24"/>
            <w:szCs w:val="24"/>
          </w:rPr>
          <w:t xml:space="preserve">If the generating unit is assessed to be in a state where it cannot return immediately into operation to support restoration, </w:t>
        </w:r>
        <w:r w:rsidR="009849D2">
          <w:rPr>
            <w:rFonts w:ascii="Gill Sans MT" w:hAnsi="Gill Sans MT"/>
            <w:sz w:val="24"/>
            <w:szCs w:val="24"/>
          </w:rPr>
          <w:t xml:space="preserve">the plant operators shall </w:t>
        </w:r>
      </w:ins>
      <w:ins w:id="675" w:author="Frank Asirifi Otchere" w:date="2021-10-21T14:31:00Z">
        <w:r w:rsidR="009849D2">
          <w:rPr>
            <w:rFonts w:ascii="Gill Sans MT" w:hAnsi="Gill Sans MT"/>
            <w:sz w:val="24"/>
            <w:szCs w:val="24"/>
          </w:rPr>
          <w:t>advise SCC of same and declare the unit unavailable.</w:t>
        </w:r>
      </w:ins>
    </w:p>
    <w:p w14:paraId="2898833F" w14:textId="77777777" w:rsidR="009849D2" w:rsidRPr="00EC4D2E" w:rsidRDefault="009849D2">
      <w:pPr>
        <w:pStyle w:val="ListParagraph"/>
        <w:spacing w:line="360" w:lineRule="auto"/>
        <w:ind w:left="1440"/>
        <w:rPr>
          <w:rFonts w:ascii="Gill Sans MT" w:hAnsi="Gill Sans MT"/>
          <w:sz w:val="24"/>
          <w:szCs w:val="24"/>
          <w:rPrChange w:id="676" w:author="Frank Asirifi Otchere" w:date="2021-10-21T14:13:00Z">
            <w:rPr>
              <w:rFonts w:ascii="Gill Sans MT" w:hAnsi="Gill Sans MT"/>
              <w:b/>
              <w:bCs/>
              <w:sz w:val="24"/>
              <w:szCs w:val="24"/>
            </w:rPr>
          </w:rPrChange>
        </w:rPr>
        <w:pPrChange w:id="677" w:author="Frank Asirifi Otchere" w:date="2021-10-21T14:56:00Z">
          <w:pPr/>
        </w:pPrChange>
      </w:pPr>
    </w:p>
    <w:p w14:paraId="6357BE67" w14:textId="44135322" w:rsidR="001E008B" w:rsidRPr="0025125E" w:rsidRDefault="001E008B" w:rsidP="0025125E">
      <w:pPr>
        <w:pStyle w:val="Heading1"/>
        <w:numPr>
          <w:ilvl w:val="1"/>
          <w:numId w:val="11"/>
        </w:numPr>
        <w:spacing w:after="120"/>
        <w:ind w:left="720"/>
        <w:rPr>
          <w:ins w:id="678" w:author="frederick.okang@gmail.com" w:date="2021-10-20T12:16:00Z"/>
          <w:rFonts w:ascii="Gill Sans MT" w:hAnsi="Gill Sans MT"/>
          <w:b/>
          <w:bCs/>
          <w:i/>
          <w:iCs/>
          <w:color w:val="000000" w:themeColor="text1"/>
          <w:sz w:val="24"/>
          <w:szCs w:val="24"/>
          <w:rPrChange w:id="679" w:author="Frank Asirifi Otchere" w:date="2021-11-23T14:34:00Z">
            <w:rPr>
              <w:ins w:id="680" w:author="frederick.okang@gmail.com" w:date="2021-10-20T12:16:00Z"/>
              <w:rFonts w:ascii="Gill Sans MT" w:hAnsi="Gill Sans MT"/>
              <w:b/>
              <w:bCs/>
              <w:sz w:val="24"/>
              <w:szCs w:val="24"/>
            </w:rPr>
          </w:rPrChange>
        </w:rPr>
        <w:pPrChange w:id="681" w:author="Frank Asirifi Otchere" w:date="2021-11-23T14:37:00Z">
          <w:pPr/>
        </w:pPrChange>
      </w:pPr>
      <w:r w:rsidRPr="0025125E">
        <w:rPr>
          <w:rFonts w:ascii="Gill Sans MT" w:hAnsi="Gill Sans MT"/>
          <w:b/>
          <w:bCs/>
          <w:i/>
          <w:iCs/>
          <w:color w:val="000000" w:themeColor="text1"/>
          <w:sz w:val="24"/>
          <w:szCs w:val="24"/>
          <w:rPrChange w:id="682" w:author="Frank Asirifi Otchere" w:date="2021-11-23T14:34:00Z">
            <w:rPr>
              <w:rFonts w:ascii="Gill Sans MT" w:hAnsi="Gill Sans MT"/>
              <w:b/>
              <w:bCs/>
              <w:sz w:val="24"/>
              <w:szCs w:val="24"/>
            </w:rPr>
          </w:rPrChange>
        </w:rPr>
        <w:t xml:space="preserve">Actions by Load </w:t>
      </w:r>
      <w:ins w:id="683" w:author="Frank Asirifi Otchere" w:date="2021-11-24T12:38:00Z">
        <w:r w:rsidR="002625EF">
          <w:rPr>
            <w:rFonts w:ascii="Gill Sans MT" w:hAnsi="Gill Sans MT"/>
            <w:b/>
            <w:bCs/>
            <w:i/>
            <w:iCs/>
            <w:color w:val="000000" w:themeColor="text1"/>
            <w:sz w:val="24"/>
            <w:szCs w:val="24"/>
          </w:rPr>
          <w:t xml:space="preserve">Serving </w:t>
        </w:r>
      </w:ins>
      <w:r w:rsidRPr="0025125E">
        <w:rPr>
          <w:rFonts w:ascii="Gill Sans MT" w:hAnsi="Gill Sans MT"/>
          <w:b/>
          <w:bCs/>
          <w:i/>
          <w:iCs/>
          <w:color w:val="000000" w:themeColor="text1"/>
          <w:sz w:val="24"/>
          <w:szCs w:val="24"/>
          <w:rPrChange w:id="684" w:author="Frank Asirifi Otchere" w:date="2021-11-23T14:34:00Z">
            <w:rPr>
              <w:rFonts w:ascii="Gill Sans MT" w:hAnsi="Gill Sans MT"/>
              <w:b/>
              <w:bCs/>
              <w:sz w:val="24"/>
              <w:szCs w:val="24"/>
            </w:rPr>
          </w:rPrChange>
        </w:rPr>
        <w:t>Entities</w:t>
      </w:r>
    </w:p>
    <w:p w14:paraId="6B613EEB" w14:textId="058B4368" w:rsidR="004F46FB" w:rsidRDefault="004F46FB" w:rsidP="004F46FB">
      <w:pPr>
        <w:spacing w:line="360" w:lineRule="auto"/>
        <w:jc w:val="both"/>
        <w:rPr>
          <w:ins w:id="685" w:author="Frank Asirifi Otchere" w:date="2021-10-21T15:49:00Z"/>
          <w:rFonts w:ascii="Gill Sans MT" w:hAnsi="Gill Sans MT"/>
          <w:sz w:val="24"/>
          <w:szCs w:val="24"/>
        </w:rPr>
      </w:pPr>
      <w:ins w:id="686" w:author="Frank Asirifi Otchere" w:date="2021-10-21T15:49:00Z">
        <w:r w:rsidRPr="001E008B">
          <w:rPr>
            <w:rFonts w:ascii="Gill Sans MT" w:hAnsi="Gill Sans MT"/>
            <w:sz w:val="24"/>
            <w:szCs w:val="24"/>
          </w:rPr>
          <w:t>Following a system disturbance incident,</w:t>
        </w:r>
        <w:r>
          <w:rPr>
            <w:rFonts w:ascii="Gill Sans MT" w:hAnsi="Gill Sans MT"/>
            <w:sz w:val="24"/>
            <w:szCs w:val="24"/>
          </w:rPr>
          <w:t xml:space="preserve"> operators </w:t>
        </w:r>
      </w:ins>
      <w:ins w:id="687" w:author="Frank Asirifi Otchere" w:date="2021-10-21T15:50:00Z">
        <w:r>
          <w:rPr>
            <w:rFonts w:ascii="Gill Sans MT" w:hAnsi="Gill Sans MT"/>
            <w:sz w:val="24"/>
            <w:szCs w:val="24"/>
          </w:rPr>
          <w:t xml:space="preserve">of Load Serving Entities </w:t>
        </w:r>
      </w:ins>
      <w:ins w:id="688" w:author="Frank Asirifi Otchere" w:date="2021-11-24T12:38:00Z">
        <w:r w:rsidR="002625EF">
          <w:rPr>
            <w:rFonts w:ascii="Gill Sans MT" w:hAnsi="Gill Sans MT"/>
            <w:sz w:val="24"/>
            <w:szCs w:val="24"/>
          </w:rPr>
          <w:t xml:space="preserve">(LSE) </w:t>
        </w:r>
      </w:ins>
      <w:ins w:id="689" w:author="Frank Asirifi Otchere" w:date="2021-10-21T15:49:00Z">
        <w:r>
          <w:rPr>
            <w:rFonts w:ascii="Gill Sans MT" w:hAnsi="Gill Sans MT"/>
            <w:sz w:val="24"/>
            <w:szCs w:val="24"/>
          </w:rPr>
          <w:t>shall carry out the following actions:</w:t>
        </w:r>
      </w:ins>
    </w:p>
    <w:p w14:paraId="3E3926B9" w14:textId="2E8C64CF" w:rsidR="00E47CE6" w:rsidRDefault="004F46FB" w:rsidP="004F46FB">
      <w:pPr>
        <w:spacing w:line="360" w:lineRule="auto"/>
        <w:rPr>
          <w:ins w:id="690" w:author="Frank Asirifi Otchere" w:date="2021-10-21T15:52:00Z"/>
          <w:rFonts w:ascii="Gill Sans MT" w:hAnsi="Gill Sans MT"/>
          <w:sz w:val="24"/>
          <w:szCs w:val="24"/>
        </w:rPr>
      </w:pPr>
      <w:ins w:id="691" w:author="Frank Asirifi Otchere" w:date="2021-10-21T15:49:00Z">
        <w:r w:rsidRPr="003D704E">
          <w:rPr>
            <w:rFonts w:ascii="Gill Sans MT" w:hAnsi="Gill Sans MT"/>
            <w:sz w:val="24"/>
            <w:szCs w:val="24"/>
          </w:rPr>
          <w:t xml:space="preserve">Check the state of </w:t>
        </w:r>
      </w:ins>
      <w:ins w:id="692" w:author="Frank Asirifi Otchere" w:date="2021-10-21T15:50:00Z">
        <w:r>
          <w:rPr>
            <w:rFonts w:ascii="Gill Sans MT" w:hAnsi="Gill Sans MT"/>
            <w:sz w:val="24"/>
            <w:szCs w:val="24"/>
          </w:rPr>
          <w:t>supply</w:t>
        </w:r>
      </w:ins>
      <w:ins w:id="693" w:author="Frank Asirifi Otchere" w:date="2021-10-21T15:49:00Z">
        <w:r w:rsidRPr="003D704E">
          <w:rPr>
            <w:rFonts w:ascii="Gill Sans MT" w:hAnsi="Gill Sans MT"/>
            <w:sz w:val="24"/>
            <w:szCs w:val="24"/>
          </w:rPr>
          <w:t xml:space="preserve"> </w:t>
        </w:r>
      </w:ins>
      <w:ins w:id="694" w:author="Frank Asirifi Otchere" w:date="2021-10-21T15:51:00Z">
        <w:r>
          <w:rPr>
            <w:rFonts w:ascii="Gill Sans MT" w:hAnsi="Gill Sans MT"/>
            <w:sz w:val="24"/>
            <w:szCs w:val="24"/>
          </w:rPr>
          <w:t>to</w:t>
        </w:r>
      </w:ins>
      <w:ins w:id="695" w:author="Frank Asirifi Otchere" w:date="2021-10-21T15:49:00Z">
        <w:r w:rsidRPr="003D704E">
          <w:rPr>
            <w:rFonts w:ascii="Gill Sans MT" w:hAnsi="Gill Sans MT"/>
            <w:sz w:val="24"/>
            <w:szCs w:val="24"/>
          </w:rPr>
          <w:t xml:space="preserve"> their </w:t>
        </w:r>
      </w:ins>
      <w:ins w:id="696" w:author="Frank Asirifi Otchere" w:date="2021-10-21T15:51:00Z">
        <w:r>
          <w:rPr>
            <w:rFonts w:ascii="Gill Sans MT" w:hAnsi="Gill Sans MT"/>
            <w:sz w:val="24"/>
            <w:szCs w:val="24"/>
          </w:rPr>
          <w:t>load</w:t>
        </w:r>
      </w:ins>
      <w:ins w:id="697" w:author="Frank Asirifi Otchere" w:date="2021-10-21T15:49:00Z">
        <w:r>
          <w:rPr>
            <w:rFonts w:ascii="Gill Sans MT" w:hAnsi="Gill Sans MT"/>
            <w:sz w:val="24"/>
            <w:szCs w:val="24"/>
          </w:rPr>
          <w:t>.</w:t>
        </w:r>
      </w:ins>
    </w:p>
    <w:p w14:paraId="7A3C1299" w14:textId="7FDD6119" w:rsidR="00101814" w:rsidRDefault="004F46FB" w:rsidP="004F46FB">
      <w:pPr>
        <w:pStyle w:val="ListParagraph"/>
        <w:numPr>
          <w:ilvl w:val="0"/>
          <w:numId w:val="8"/>
        </w:numPr>
        <w:spacing w:line="360" w:lineRule="auto"/>
        <w:jc w:val="both"/>
        <w:rPr>
          <w:ins w:id="698" w:author="Frank Asirifi Otchere" w:date="2021-10-22T09:48:00Z"/>
          <w:rFonts w:ascii="Gill Sans MT" w:hAnsi="Gill Sans MT"/>
          <w:sz w:val="24"/>
          <w:szCs w:val="24"/>
        </w:rPr>
      </w:pPr>
      <w:ins w:id="699" w:author="Frank Asirifi Otchere" w:date="2021-10-21T15:52:00Z">
        <w:r w:rsidRPr="003D704E">
          <w:rPr>
            <w:rFonts w:ascii="Gill Sans MT" w:hAnsi="Gill Sans MT"/>
            <w:sz w:val="24"/>
            <w:szCs w:val="24"/>
          </w:rPr>
          <w:t xml:space="preserve">If the </w:t>
        </w:r>
      </w:ins>
      <w:ins w:id="700" w:author="Frank Asirifi Otchere" w:date="2021-10-21T15:53:00Z">
        <w:r>
          <w:rPr>
            <w:rFonts w:ascii="Gill Sans MT" w:hAnsi="Gill Sans MT"/>
            <w:sz w:val="24"/>
            <w:szCs w:val="24"/>
          </w:rPr>
          <w:t>load</w:t>
        </w:r>
      </w:ins>
      <w:ins w:id="701" w:author="Frank Asirifi Otchere" w:date="2021-10-21T15:52:00Z">
        <w:r w:rsidRPr="003D704E">
          <w:rPr>
            <w:rFonts w:ascii="Gill Sans MT" w:hAnsi="Gill Sans MT"/>
            <w:sz w:val="24"/>
            <w:szCs w:val="24"/>
          </w:rPr>
          <w:t xml:space="preserve"> </w:t>
        </w:r>
      </w:ins>
      <w:ins w:id="702" w:author="Frank Asirifi Otchere" w:date="2021-10-21T15:53:00Z">
        <w:r>
          <w:rPr>
            <w:rFonts w:ascii="Gill Sans MT" w:hAnsi="Gill Sans MT"/>
            <w:sz w:val="24"/>
            <w:szCs w:val="24"/>
          </w:rPr>
          <w:t xml:space="preserve">of </w:t>
        </w:r>
      </w:ins>
      <w:ins w:id="703" w:author="Frank Asirifi Otchere" w:date="2021-11-24T12:52:00Z">
        <w:r w:rsidR="000765FC">
          <w:rPr>
            <w:rFonts w:ascii="Gill Sans MT" w:hAnsi="Gill Sans MT"/>
            <w:sz w:val="24"/>
            <w:szCs w:val="24"/>
          </w:rPr>
          <w:t>an</w:t>
        </w:r>
      </w:ins>
      <w:ins w:id="704" w:author="Frank Asirifi Otchere" w:date="2021-10-21T15:54:00Z">
        <w:r>
          <w:rPr>
            <w:rFonts w:ascii="Gill Sans MT" w:hAnsi="Gill Sans MT"/>
            <w:sz w:val="24"/>
            <w:szCs w:val="24"/>
          </w:rPr>
          <w:t xml:space="preserve"> </w:t>
        </w:r>
      </w:ins>
      <w:ins w:id="705" w:author="Frank Asirifi Otchere" w:date="2021-11-24T12:38:00Z">
        <w:r w:rsidR="002625EF">
          <w:rPr>
            <w:rFonts w:ascii="Gill Sans MT" w:hAnsi="Gill Sans MT"/>
            <w:sz w:val="24"/>
            <w:szCs w:val="24"/>
          </w:rPr>
          <w:t>LSE</w:t>
        </w:r>
      </w:ins>
      <w:ins w:id="706" w:author="Frank Asirifi Otchere" w:date="2021-10-21T15:52:00Z">
        <w:r w:rsidRPr="003D704E">
          <w:rPr>
            <w:rFonts w:ascii="Gill Sans MT" w:hAnsi="Gill Sans MT"/>
            <w:sz w:val="24"/>
            <w:szCs w:val="24"/>
          </w:rPr>
          <w:t xml:space="preserve"> </w:t>
        </w:r>
      </w:ins>
      <w:ins w:id="707" w:author="Frank Asirifi Otchere" w:date="2021-10-21T15:54:00Z">
        <w:r>
          <w:rPr>
            <w:rFonts w:ascii="Gill Sans MT" w:hAnsi="Gill Sans MT"/>
            <w:sz w:val="24"/>
            <w:szCs w:val="24"/>
          </w:rPr>
          <w:t xml:space="preserve">is </w:t>
        </w:r>
      </w:ins>
      <w:ins w:id="708" w:author="Frank Asirifi Otchere" w:date="2021-10-22T09:45:00Z">
        <w:r w:rsidR="00101814">
          <w:rPr>
            <w:rFonts w:ascii="Gill Sans MT" w:hAnsi="Gill Sans MT"/>
            <w:sz w:val="24"/>
            <w:szCs w:val="24"/>
          </w:rPr>
          <w:t>remains</w:t>
        </w:r>
      </w:ins>
      <w:ins w:id="709" w:author="Frank Asirifi Otchere" w:date="2021-10-21T15:52:00Z">
        <w:r w:rsidRPr="003D704E">
          <w:rPr>
            <w:rFonts w:ascii="Gill Sans MT" w:hAnsi="Gill Sans MT"/>
            <w:sz w:val="24"/>
            <w:szCs w:val="24"/>
          </w:rPr>
          <w:t xml:space="preserve"> </w:t>
        </w:r>
      </w:ins>
      <w:ins w:id="710" w:author="Frank Asirifi Otchere" w:date="2021-10-21T15:54:00Z">
        <w:r>
          <w:rPr>
            <w:rFonts w:ascii="Gill Sans MT" w:hAnsi="Gill Sans MT"/>
            <w:sz w:val="24"/>
            <w:szCs w:val="24"/>
          </w:rPr>
          <w:t>o</w:t>
        </w:r>
      </w:ins>
      <w:ins w:id="711" w:author="Frank Asirifi Otchere" w:date="2021-10-21T15:52:00Z">
        <w:r w:rsidRPr="003D704E">
          <w:rPr>
            <w:rFonts w:ascii="Gill Sans MT" w:hAnsi="Gill Sans MT"/>
            <w:sz w:val="24"/>
            <w:szCs w:val="24"/>
          </w:rPr>
          <w:t xml:space="preserve">n </w:t>
        </w:r>
      </w:ins>
      <w:ins w:id="712" w:author="Frank Asirifi Otchere" w:date="2021-10-21T15:54:00Z">
        <w:r>
          <w:rPr>
            <w:rFonts w:ascii="Gill Sans MT" w:hAnsi="Gill Sans MT"/>
            <w:sz w:val="24"/>
            <w:szCs w:val="24"/>
          </w:rPr>
          <w:t>supply</w:t>
        </w:r>
      </w:ins>
    </w:p>
    <w:p w14:paraId="490790BF" w14:textId="2CF723A6" w:rsidR="004F46FB" w:rsidRDefault="00101814" w:rsidP="00101814">
      <w:pPr>
        <w:pStyle w:val="ListParagraph"/>
        <w:numPr>
          <w:ilvl w:val="1"/>
          <w:numId w:val="8"/>
        </w:numPr>
        <w:spacing w:line="360" w:lineRule="auto"/>
        <w:jc w:val="both"/>
        <w:rPr>
          <w:ins w:id="713" w:author="Frank Asirifi Otchere" w:date="2021-10-22T09:49:00Z"/>
          <w:rFonts w:ascii="Gill Sans MT" w:hAnsi="Gill Sans MT"/>
          <w:sz w:val="24"/>
          <w:szCs w:val="24"/>
        </w:rPr>
      </w:pPr>
      <w:ins w:id="714" w:author="Frank Asirifi Otchere" w:date="2021-10-22T09:48:00Z">
        <w:r>
          <w:rPr>
            <w:rFonts w:ascii="Gill Sans MT" w:hAnsi="Gill Sans MT"/>
            <w:sz w:val="24"/>
            <w:szCs w:val="24"/>
          </w:rPr>
          <w:t xml:space="preserve">and the quality of supply </w:t>
        </w:r>
      </w:ins>
      <w:ins w:id="715" w:author="Frank Asirifi Otchere" w:date="2021-10-22T09:49:00Z">
        <w:r>
          <w:rPr>
            <w:rFonts w:ascii="Gill Sans MT" w:hAnsi="Gill Sans MT"/>
            <w:sz w:val="24"/>
            <w:szCs w:val="24"/>
          </w:rPr>
          <w:t xml:space="preserve">is within the limits of emergency operation, </w:t>
        </w:r>
      </w:ins>
      <w:ins w:id="716" w:author="Frank Asirifi Otchere" w:date="2021-10-21T15:52:00Z">
        <w:r w:rsidR="004F46FB" w:rsidRPr="003D704E">
          <w:rPr>
            <w:rFonts w:ascii="Gill Sans MT" w:hAnsi="Gill Sans MT"/>
            <w:sz w:val="24"/>
            <w:szCs w:val="24"/>
          </w:rPr>
          <w:t xml:space="preserve">the operators shall apply all </w:t>
        </w:r>
        <w:proofErr w:type="spellStart"/>
        <w:r w:rsidR="004F46FB" w:rsidRPr="003D704E">
          <w:rPr>
            <w:rFonts w:ascii="Gill Sans MT" w:hAnsi="Gill Sans MT"/>
            <w:sz w:val="24"/>
            <w:szCs w:val="24"/>
          </w:rPr>
          <w:t>endeavours</w:t>
        </w:r>
        <w:proofErr w:type="spellEnd"/>
        <w:r w:rsidR="004F46FB" w:rsidRPr="003D704E">
          <w:rPr>
            <w:rFonts w:ascii="Gill Sans MT" w:hAnsi="Gill Sans MT"/>
            <w:sz w:val="24"/>
            <w:szCs w:val="24"/>
          </w:rPr>
          <w:t xml:space="preserve"> within the limits of operation to keep </w:t>
        </w:r>
      </w:ins>
      <w:ins w:id="717" w:author="Frank Asirifi Otchere" w:date="2021-10-21T15:57:00Z">
        <w:r w:rsidR="00A44010">
          <w:rPr>
            <w:rFonts w:ascii="Gill Sans MT" w:hAnsi="Gill Sans MT"/>
            <w:sz w:val="24"/>
            <w:szCs w:val="24"/>
          </w:rPr>
          <w:t>the load</w:t>
        </w:r>
      </w:ins>
      <w:ins w:id="718" w:author="Frank Asirifi Otchere" w:date="2021-10-21T15:52:00Z">
        <w:r w:rsidR="004F46FB" w:rsidRPr="003D704E">
          <w:rPr>
            <w:rFonts w:ascii="Gill Sans MT" w:hAnsi="Gill Sans MT"/>
            <w:sz w:val="24"/>
            <w:szCs w:val="24"/>
          </w:rPr>
          <w:t xml:space="preserve"> in service to support system restoration.</w:t>
        </w:r>
      </w:ins>
    </w:p>
    <w:p w14:paraId="4F522BA7" w14:textId="6AE309EB" w:rsidR="004D3F90" w:rsidRDefault="00101814" w:rsidP="00101814">
      <w:pPr>
        <w:pStyle w:val="ListParagraph"/>
        <w:numPr>
          <w:ilvl w:val="1"/>
          <w:numId w:val="8"/>
        </w:numPr>
        <w:spacing w:line="360" w:lineRule="auto"/>
        <w:jc w:val="both"/>
        <w:rPr>
          <w:ins w:id="719" w:author="Frank Asirifi Otchere" w:date="2021-11-24T12:32:00Z"/>
          <w:rFonts w:ascii="Gill Sans MT" w:hAnsi="Gill Sans MT"/>
          <w:sz w:val="24"/>
          <w:szCs w:val="24"/>
        </w:rPr>
      </w:pPr>
      <w:ins w:id="720" w:author="Frank Asirifi Otchere" w:date="2021-10-22T09:49:00Z">
        <w:r>
          <w:rPr>
            <w:rFonts w:ascii="Gill Sans MT" w:hAnsi="Gill Sans MT"/>
            <w:sz w:val="24"/>
            <w:szCs w:val="24"/>
          </w:rPr>
          <w:t>but the quality of supply is o</w:t>
        </w:r>
      </w:ins>
      <w:ins w:id="721" w:author="Frank Asirifi Otchere" w:date="2021-10-22T09:50:00Z">
        <w:r>
          <w:rPr>
            <w:rFonts w:ascii="Gill Sans MT" w:hAnsi="Gill Sans MT"/>
            <w:sz w:val="24"/>
            <w:szCs w:val="24"/>
          </w:rPr>
          <w:t>utside</w:t>
        </w:r>
      </w:ins>
      <w:ins w:id="722" w:author="Frank Asirifi Otchere" w:date="2021-10-22T09:49:00Z">
        <w:r>
          <w:rPr>
            <w:rFonts w:ascii="Gill Sans MT" w:hAnsi="Gill Sans MT"/>
            <w:sz w:val="24"/>
            <w:szCs w:val="24"/>
          </w:rPr>
          <w:t xml:space="preserve"> the limits of emergency operation, </w:t>
        </w:r>
        <w:r w:rsidRPr="003D704E">
          <w:rPr>
            <w:rFonts w:ascii="Gill Sans MT" w:hAnsi="Gill Sans MT"/>
            <w:sz w:val="24"/>
            <w:szCs w:val="24"/>
          </w:rPr>
          <w:t xml:space="preserve">the </w:t>
        </w:r>
      </w:ins>
      <w:ins w:id="723" w:author="Frank Asirifi Otchere" w:date="2021-11-24T12:52:00Z">
        <w:r w:rsidR="000765FC">
          <w:rPr>
            <w:rFonts w:ascii="Gill Sans MT" w:hAnsi="Gill Sans MT"/>
            <w:sz w:val="24"/>
            <w:szCs w:val="24"/>
          </w:rPr>
          <w:t>LSE</w:t>
        </w:r>
        <w:r w:rsidR="000765FC" w:rsidRPr="003D704E">
          <w:rPr>
            <w:rFonts w:ascii="Gill Sans MT" w:hAnsi="Gill Sans MT"/>
            <w:sz w:val="24"/>
            <w:szCs w:val="24"/>
          </w:rPr>
          <w:t xml:space="preserve"> </w:t>
        </w:r>
      </w:ins>
      <w:ins w:id="724" w:author="Frank Asirifi Otchere" w:date="2021-10-22T09:49:00Z">
        <w:r w:rsidRPr="003D704E">
          <w:rPr>
            <w:rFonts w:ascii="Gill Sans MT" w:hAnsi="Gill Sans MT"/>
            <w:sz w:val="24"/>
            <w:szCs w:val="24"/>
          </w:rPr>
          <w:t xml:space="preserve">operators shall </w:t>
        </w:r>
      </w:ins>
      <w:ins w:id="725" w:author="Frank Asirifi Otchere" w:date="2021-10-22T09:52:00Z">
        <w:r w:rsidR="006F492D">
          <w:rPr>
            <w:rFonts w:ascii="Gill Sans MT" w:hAnsi="Gill Sans MT"/>
            <w:sz w:val="24"/>
            <w:szCs w:val="24"/>
          </w:rPr>
          <w:t xml:space="preserve">advise SCC and </w:t>
        </w:r>
      </w:ins>
    </w:p>
    <w:p w14:paraId="75B6485E" w14:textId="77777777" w:rsidR="009E6AA7" w:rsidRDefault="00101814" w:rsidP="009E6AA7">
      <w:pPr>
        <w:pStyle w:val="ListParagraph"/>
        <w:numPr>
          <w:ilvl w:val="2"/>
          <w:numId w:val="8"/>
        </w:numPr>
        <w:spacing w:line="360" w:lineRule="auto"/>
        <w:ind w:left="2430" w:hanging="450"/>
        <w:jc w:val="both"/>
        <w:rPr>
          <w:ins w:id="726" w:author="Frank Asirifi Otchere" w:date="2021-11-24T12:33:00Z"/>
          <w:rFonts w:ascii="Gill Sans MT" w:hAnsi="Gill Sans MT"/>
          <w:sz w:val="24"/>
          <w:szCs w:val="24"/>
        </w:rPr>
        <w:pPrChange w:id="727" w:author="Frank Asirifi Otchere" w:date="2021-11-24T12:33:00Z">
          <w:pPr>
            <w:pStyle w:val="ListParagraph"/>
            <w:numPr>
              <w:ilvl w:val="2"/>
              <w:numId w:val="8"/>
            </w:numPr>
            <w:spacing w:line="360" w:lineRule="auto"/>
            <w:ind w:left="2160" w:hanging="180"/>
            <w:jc w:val="both"/>
          </w:pPr>
        </w:pPrChange>
      </w:pPr>
      <w:ins w:id="728" w:author="Frank Asirifi Otchere" w:date="2021-10-22T09:49:00Z">
        <w:r w:rsidRPr="003D704E">
          <w:rPr>
            <w:rFonts w:ascii="Gill Sans MT" w:hAnsi="Gill Sans MT"/>
            <w:sz w:val="24"/>
            <w:szCs w:val="24"/>
          </w:rPr>
          <w:lastRenderedPageBreak/>
          <w:t>apply a</w:t>
        </w:r>
      </w:ins>
      <w:ins w:id="729" w:author="Frank Asirifi Otchere" w:date="2021-10-22T09:52:00Z">
        <w:r w:rsidR="006F492D">
          <w:rPr>
            <w:rFonts w:ascii="Gill Sans MT" w:hAnsi="Gill Sans MT"/>
            <w:sz w:val="24"/>
            <w:szCs w:val="24"/>
          </w:rPr>
          <w:t>ny</w:t>
        </w:r>
      </w:ins>
      <w:ins w:id="730" w:author="Frank Asirifi Otchere" w:date="2021-10-22T09:49:00Z">
        <w:r w:rsidRPr="003D704E">
          <w:rPr>
            <w:rFonts w:ascii="Gill Sans MT" w:hAnsi="Gill Sans MT"/>
            <w:sz w:val="24"/>
            <w:szCs w:val="24"/>
          </w:rPr>
          <w:t xml:space="preserve"> </w:t>
        </w:r>
      </w:ins>
      <w:ins w:id="731" w:author="Frank Asirifi Otchere" w:date="2021-10-22T09:52:00Z">
        <w:r w:rsidR="006F492D">
          <w:rPr>
            <w:rFonts w:ascii="Gill Sans MT" w:hAnsi="Gill Sans MT"/>
            <w:sz w:val="24"/>
            <w:szCs w:val="24"/>
          </w:rPr>
          <w:t xml:space="preserve">available </w:t>
        </w:r>
      </w:ins>
      <w:ins w:id="732" w:author="Frank Asirifi Otchere" w:date="2021-10-22T09:51:00Z">
        <w:r w:rsidR="006F492D">
          <w:rPr>
            <w:rFonts w:ascii="Gill Sans MT" w:hAnsi="Gill Sans MT"/>
            <w:sz w:val="24"/>
            <w:szCs w:val="24"/>
          </w:rPr>
          <w:t>corrective methods</w:t>
        </w:r>
      </w:ins>
      <w:ins w:id="733" w:author="Frank Asirifi Otchere" w:date="2021-10-22T09:50:00Z">
        <w:r w:rsidR="006F492D">
          <w:rPr>
            <w:rFonts w:ascii="Gill Sans MT" w:hAnsi="Gill Sans MT"/>
            <w:sz w:val="24"/>
            <w:szCs w:val="24"/>
          </w:rPr>
          <w:t xml:space="preserve"> </w:t>
        </w:r>
      </w:ins>
      <w:proofErr w:type="gramStart"/>
      <w:ins w:id="734" w:author="Frank Asirifi Otchere" w:date="2021-10-22T09:52:00Z">
        <w:r w:rsidR="006F492D">
          <w:rPr>
            <w:rFonts w:ascii="Gill Sans MT" w:hAnsi="Gill Sans MT"/>
            <w:sz w:val="24"/>
            <w:szCs w:val="24"/>
          </w:rPr>
          <w:t xml:space="preserve">in an attempt </w:t>
        </w:r>
      </w:ins>
      <w:ins w:id="735" w:author="Frank Asirifi Otchere" w:date="2021-10-22T09:50:00Z">
        <w:r w:rsidR="006F492D">
          <w:rPr>
            <w:rFonts w:ascii="Gill Sans MT" w:hAnsi="Gill Sans MT"/>
            <w:sz w:val="24"/>
            <w:szCs w:val="24"/>
          </w:rPr>
          <w:t>to</w:t>
        </w:r>
        <w:proofErr w:type="gramEnd"/>
        <w:r w:rsidR="006F492D">
          <w:rPr>
            <w:rFonts w:ascii="Gill Sans MT" w:hAnsi="Gill Sans MT"/>
            <w:sz w:val="24"/>
            <w:szCs w:val="24"/>
          </w:rPr>
          <w:t xml:space="preserve"> </w:t>
        </w:r>
      </w:ins>
      <w:ins w:id="736" w:author="Frank Asirifi Otchere" w:date="2021-10-22T09:52:00Z">
        <w:r w:rsidR="006F492D">
          <w:rPr>
            <w:rFonts w:ascii="Gill Sans MT" w:hAnsi="Gill Sans MT"/>
            <w:sz w:val="24"/>
            <w:szCs w:val="24"/>
          </w:rPr>
          <w:t xml:space="preserve">correct the </w:t>
        </w:r>
      </w:ins>
      <w:ins w:id="737" w:author="Frank Asirifi Otchere" w:date="2021-10-22T09:53:00Z">
        <w:r w:rsidR="006F492D">
          <w:rPr>
            <w:rFonts w:ascii="Gill Sans MT" w:hAnsi="Gill Sans MT"/>
            <w:sz w:val="24"/>
            <w:szCs w:val="24"/>
          </w:rPr>
          <w:t xml:space="preserve">quality of </w:t>
        </w:r>
      </w:ins>
      <w:ins w:id="738" w:author="Frank Asirifi Otchere" w:date="2021-10-22T09:52:00Z">
        <w:r w:rsidR="006F492D">
          <w:rPr>
            <w:rFonts w:ascii="Gill Sans MT" w:hAnsi="Gill Sans MT"/>
            <w:sz w:val="24"/>
            <w:szCs w:val="24"/>
          </w:rPr>
          <w:t xml:space="preserve">supply </w:t>
        </w:r>
      </w:ins>
      <w:ins w:id="739" w:author="Frank Asirifi Otchere" w:date="2021-10-22T09:53:00Z">
        <w:r w:rsidR="006F492D">
          <w:rPr>
            <w:rFonts w:ascii="Gill Sans MT" w:hAnsi="Gill Sans MT"/>
            <w:sz w:val="24"/>
            <w:szCs w:val="24"/>
          </w:rPr>
          <w:t xml:space="preserve">and </w:t>
        </w:r>
      </w:ins>
      <w:ins w:id="740" w:author="Frank Asirifi Otchere" w:date="2021-10-22T09:51:00Z">
        <w:r w:rsidR="006F492D">
          <w:rPr>
            <w:rFonts w:ascii="Gill Sans MT" w:hAnsi="Gill Sans MT"/>
            <w:sz w:val="24"/>
            <w:szCs w:val="24"/>
          </w:rPr>
          <w:t xml:space="preserve">bring </w:t>
        </w:r>
      </w:ins>
      <w:ins w:id="741" w:author="Frank Asirifi Otchere" w:date="2021-10-22T09:53:00Z">
        <w:r w:rsidR="006F492D">
          <w:rPr>
            <w:rFonts w:ascii="Gill Sans MT" w:hAnsi="Gill Sans MT"/>
            <w:sz w:val="24"/>
            <w:szCs w:val="24"/>
          </w:rPr>
          <w:t xml:space="preserve">it </w:t>
        </w:r>
      </w:ins>
      <w:ins w:id="742" w:author="Frank Asirifi Otchere" w:date="2021-10-22T09:49:00Z">
        <w:r w:rsidRPr="003D704E">
          <w:rPr>
            <w:rFonts w:ascii="Gill Sans MT" w:hAnsi="Gill Sans MT"/>
            <w:sz w:val="24"/>
            <w:szCs w:val="24"/>
          </w:rPr>
          <w:t>within the limits of operation</w:t>
        </w:r>
      </w:ins>
      <w:ins w:id="743" w:author="Frank Asirifi Otchere" w:date="2021-10-22T09:53:00Z">
        <w:r w:rsidR="006F492D">
          <w:rPr>
            <w:rFonts w:ascii="Gill Sans MT" w:hAnsi="Gill Sans MT"/>
            <w:sz w:val="24"/>
            <w:szCs w:val="24"/>
          </w:rPr>
          <w:t xml:space="preserve">. </w:t>
        </w:r>
      </w:ins>
    </w:p>
    <w:p w14:paraId="0C3E4805" w14:textId="6AB67BBF" w:rsidR="00101814" w:rsidRDefault="006F492D" w:rsidP="009E6AA7">
      <w:pPr>
        <w:pStyle w:val="ListParagraph"/>
        <w:numPr>
          <w:ilvl w:val="2"/>
          <w:numId w:val="8"/>
        </w:numPr>
        <w:spacing w:line="360" w:lineRule="auto"/>
        <w:ind w:left="2430" w:hanging="450"/>
        <w:jc w:val="both"/>
        <w:rPr>
          <w:ins w:id="744" w:author="Frank Asirifi Otchere" w:date="2021-10-22T09:49:00Z"/>
          <w:rFonts w:ascii="Gill Sans MT" w:hAnsi="Gill Sans MT"/>
          <w:sz w:val="24"/>
          <w:szCs w:val="24"/>
        </w:rPr>
        <w:pPrChange w:id="745" w:author="Frank Asirifi Otchere" w:date="2021-11-24T12:34:00Z">
          <w:pPr>
            <w:pStyle w:val="ListParagraph"/>
            <w:numPr>
              <w:ilvl w:val="1"/>
              <w:numId w:val="8"/>
            </w:numPr>
            <w:spacing w:line="360" w:lineRule="auto"/>
            <w:ind w:left="1440" w:hanging="360"/>
            <w:jc w:val="both"/>
          </w:pPr>
        </w:pPrChange>
      </w:pPr>
      <w:ins w:id="746" w:author="Frank Asirifi Otchere" w:date="2021-10-22T09:53:00Z">
        <w:r>
          <w:rPr>
            <w:rFonts w:ascii="Gill Sans MT" w:hAnsi="Gill Sans MT"/>
            <w:sz w:val="24"/>
            <w:szCs w:val="24"/>
          </w:rPr>
          <w:t xml:space="preserve">If this is not successful, </w:t>
        </w:r>
      </w:ins>
      <w:ins w:id="747" w:author="Frank Asirifi Otchere" w:date="2021-10-22T09:54:00Z">
        <w:r>
          <w:rPr>
            <w:rFonts w:ascii="Gill Sans MT" w:hAnsi="Gill Sans MT"/>
            <w:sz w:val="24"/>
            <w:szCs w:val="24"/>
          </w:rPr>
          <w:t xml:space="preserve">operators shall advise SCC and quickly take off the load to avert damage </w:t>
        </w:r>
      </w:ins>
      <w:ins w:id="748" w:author="Frank Asirifi Otchere" w:date="2021-10-22T09:55:00Z">
        <w:r w:rsidR="00C030EA">
          <w:rPr>
            <w:rFonts w:ascii="Gill Sans MT" w:hAnsi="Gill Sans MT"/>
            <w:sz w:val="24"/>
            <w:szCs w:val="24"/>
          </w:rPr>
          <w:t>(or malfunction) of</w:t>
        </w:r>
      </w:ins>
      <w:ins w:id="749" w:author="Frank Asirifi Otchere" w:date="2021-10-22T09:54:00Z">
        <w:r>
          <w:rPr>
            <w:rFonts w:ascii="Gill Sans MT" w:hAnsi="Gill Sans MT"/>
            <w:sz w:val="24"/>
            <w:szCs w:val="24"/>
          </w:rPr>
          <w:t xml:space="preserve"> </w:t>
        </w:r>
      </w:ins>
      <w:ins w:id="750" w:author="Frank Asirifi Otchere" w:date="2021-10-22T09:55:00Z">
        <w:r w:rsidR="00C030EA">
          <w:rPr>
            <w:rFonts w:ascii="Gill Sans MT" w:hAnsi="Gill Sans MT"/>
            <w:sz w:val="24"/>
            <w:szCs w:val="24"/>
          </w:rPr>
          <w:t>load facilities</w:t>
        </w:r>
      </w:ins>
      <w:ins w:id="751" w:author="Frank Asirifi Otchere" w:date="2021-10-22T09:49:00Z">
        <w:r w:rsidR="00101814" w:rsidRPr="003D704E">
          <w:rPr>
            <w:rFonts w:ascii="Gill Sans MT" w:hAnsi="Gill Sans MT"/>
            <w:sz w:val="24"/>
            <w:szCs w:val="24"/>
          </w:rPr>
          <w:t>.</w:t>
        </w:r>
      </w:ins>
    </w:p>
    <w:p w14:paraId="4248D464" w14:textId="48816DD5" w:rsidR="004F46FB" w:rsidRDefault="004F46FB">
      <w:pPr>
        <w:pStyle w:val="ListParagraph"/>
        <w:numPr>
          <w:ilvl w:val="0"/>
          <w:numId w:val="8"/>
        </w:numPr>
        <w:spacing w:line="360" w:lineRule="auto"/>
        <w:jc w:val="both"/>
        <w:rPr>
          <w:ins w:id="752" w:author="Frank Asirifi Otchere" w:date="2021-10-21T15:52:00Z"/>
          <w:rFonts w:ascii="Gill Sans MT" w:hAnsi="Gill Sans MT"/>
          <w:sz w:val="24"/>
          <w:szCs w:val="24"/>
        </w:rPr>
        <w:pPrChange w:id="753" w:author="Frank Asirifi Otchere" w:date="2021-10-21T15:53:00Z">
          <w:pPr>
            <w:pStyle w:val="ListParagraph"/>
            <w:numPr>
              <w:numId w:val="6"/>
            </w:numPr>
            <w:spacing w:line="360" w:lineRule="auto"/>
            <w:ind w:hanging="360"/>
            <w:jc w:val="both"/>
          </w:pPr>
        </w:pPrChange>
      </w:pPr>
      <w:ins w:id="754" w:author="Frank Asirifi Otchere" w:date="2021-10-21T15:52:00Z">
        <w:r w:rsidRPr="003D704E">
          <w:rPr>
            <w:rFonts w:ascii="Gill Sans MT" w:hAnsi="Gill Sans MT"/>
            <w:sz w:val="24"/>
            <w:szCs w:val="24"/>
          </w:rPr>
          <w:t xml:space="preserve">If the </w:t>
        </w:r>
      </w:ins>
      <w:ins w:id="755" w:author="Frank Asirifi Otchere" w:date="2021-11-24T12:37:00Z">
        <w:r w:rsidR="009E6AA7">
          <w:rPr>
            <w:rFonts w:ascii="Gill Sans MT" w:hAnsi="Gill Sans MT"/>
            <w:sz w:val="24"/>
            <w:szCs w:val="24"/>
          </w:rPr>
          <w:t>load</w:t>
        </w:r>
        <w:r w:rsidR="009E6AA7" w:rsidRPr="003D704E">
          <w:rPr>
            <w:rFonts w:ascii="Gill Sans MT" w:hAnsi="Gill Sans MT"/>
            <w:sz w:val="24"/>
            <w:szCs w:val="24"/>
          </w:rPr>
          <w:t xml:space="preserve"> </w:t>
        </w:r>
        <w:r w:rsidR="009E6AA7">
          <w:rPr>
            <w:rFonts w:ascii="Gill Sans MT" w:hAnsi="Gill Sans MT"/>
            <w:sz w:val="24"/>
            <w:szCs w:val="24"/>
          </w:rPr>
          <w:t>of a</w:t>
        </w:r>
      </w:ins>
      <w:ins w:id="756" w:author="Frank Asirifi Otchere" w:date="2021-11-24T12:52:00Z">
        <w:r w:rsidR="000765FC">
          <w:rPr>
            <w:rFonts w:ascii="Gill Sans MT" w:hAnsi="Gill Sans MT"/>
            <w:sz w:val="24"/>
            <w:szCs w:val="24"/>
          </w:rPr>
          <w:t>n</w:t>
        </w:r>
      </w:ins>
      <w:ins w:id="757" w:author="Frank Asirifi Otchere" w:date="2021-11-24T12:37:00Z">
        <w:r w:rsidR="009E6AA7">
          <w:rPr>
            <w:rFonts w:ascii="Gill Sans MT" w:hAnsi="Gill Sans MT"/>
            <w:sz w:val="24"/>
            <w:szCs w:val="24"/>
          </w:rPr>
          <w:t xml:space="preserve"> </w:t>
        </w:r>
      </w:ins>
      <w:ins w:id="758" w:author="Frank Asirifi Otchere" w:date="2021-11-24T12:38:00Z">
        <w:r w:rsidR="002625EF">
          <w:rPr>
            <w:rFonts w:ascii="Gill Sans MT" w:hAnsi="Gill Sans MT"/>
            <w:sz w:val="24"/>
            <w:szCs w:val="24"/>
          </w:rPr>
          <w:t>LSE</w:t>
        </w:r>
        <w:r w:rsidR="002625EF" w:rsidRPr="003D704E">
          <w:rPr>
            <w:rFonts w:ascii="Gill Sans MT" w:hAnsi="Gill Sans MT"/>
            <w:sz w:val="24"/>
            <w:szCs w:val="24"/>
          </w:rPr>
          <w:t xml:space="preserve"> </w:t>
        </w:r>
      </w:ins>
      <w:ins w:id="759" w:author="Frank Asirifi Otchere" w:date="2021-10-21T15:52:00Z">
        <w:r>
          <w:rPr>
            <w:rFonts w:ascii="Gill Sans MT" w:hAnsi="Gill Sans MT"/>
            <w:sz w:val="24"/>
            <w:szCs w:val="24"/>
          </w:rPr>
          <w:t>tripped</w:t>
        </w:r>
        <w:r w:rsidRPr="003D704E">
          <w:rPr>
            <w:rFonts w:ascii="Gill Sans MT" w:hAnsi="Gill Sans MT"/>
            <w:sz w:val="24"/>
            <w:szCs w:val="24"/>
          </w:rPr>
          <w:t xml:space="preserve"> </w:t>
        </w:r>
        <w:proofErr w:type="gramStart"/>
        <w:r w:rsidRPr="003D704E">
          <w:rPr>
            <w:rFonts w:ascii="Gill Sans MT" w:hAnsi="Gill Sans MT"/>
            <w:sz w:val="24"/>
            <w:szCs w:val="24"/>
          </w:rPr>
          <w:t xml:space="preserve">in </w:t>
        </w:r>
        <w:r>
          <w:rPr>
            <w:rFonts w:ascii="Gill Sans MT" w:hAnsi="Gill Sans MT"/>
            <w:sz w:val="24"/>
            <w:szCs w:val="24"/>
          </w:rPr>
          <w:t>the course of</w:t>
        </w:r>
        <w:proofErr w:type="gramEnd"/>
        <w:r>
          <w:rPr>
            <w:rFonts w:ascii="Gill Sans MT" w:hAnsi="Gill Sans MT"/>
            <w:sz w:val="24"/>
            <w:szCs w:val="24"/>
          </w:rPr>
          <w:t xml:space="preserve"> the disturbance, </w:t>
        </w:r>
        <w:r w:rsidRPr="003D704E">
          <w:rPr>
            <w:rFonts w:ascii="Gill Sans MT" w:hAnsi="Gill Sans MT"/>
            <w:sz w:val="24"/>
            <w:szCs w:val="24"/>
          </w:rPr>
          <w:t xml:space="preserve">the </w:t>
        </w:r>
      </w:ins>
      <w:ins w:id="760" w:author="Frank Asirifi Otchere" w:date="2021-11-24T12:39:00Z">
        <w:r w:rsidR="002625EF">
          <w:rPr>
            <w:rFonts w:ascii="Gill Sans MT" w:hAnsi="Gill Sans MT"/>
            <w:sz w:val="24"/>
            <w:szCs w:val="24"/>
          </w:rPr>
          <w:t>LSE</w:t>
        </w:r>
        <w:r w:rsidR="002625EF" w:rsidRPr="003D704E">
          <w:rPr>
            <w:rFonts w:ascii="Gill Sans MT" w:hAnsi="Gill Sans MT"/>
            <w:sz w:val="24"/>
            <w:szCs w:val="24"/>
          </w:rPr>
          <w:t xml:space="preserve"> </w:t>
        </w:r>
      </w:ins>
      <w:ins w:id="761" w:author="Frank Asirifi Otchere" w:date="2021-10-21T15:52:00Z">
        <w:r w:rsidRPr="003D704E">
          <w:rPr>
            <w:rFonts w:ascii="Gill Sans MT" w:hAnsi="Gill Sans MT"/>
            <w:sz w:val="24"/>
            <w:szCs w:val="24"/>
          </w:rPr>
          <w:t>operator shall</w:t>
        </w:r>
        <w:r>
          <w:rPr>
            <w:rFonts w:ascii="Gill Sans MT" w:hAnsi="Gill Sans MT"/>
            <w:sz w:val="24"/>
            <w:szCs w:val="24"/>
          </w:rPr>
          <w:t xml:space="preserve"> conduct an </w:t>
        </w:r>
      </w:ins>
      <w:ins w:id="762" w:author="Frank Asirifi Otchere" w:date="2021-11-24T12:39:00Z">
        <w:r w:rsidR="002625EF">
          <w:rPr>
            <w:rFonts w:ascii="Gill Sans MT" w:hAnsi="Gill Sans MT"/>
            <w:sz w:val="24"/>
            <w:szCs w:val="24"/>
          </w:rPr>
          <w:t>inspection</w:t>
        </w:r>
      </w:ins>
      <w:ins w:id="763" w:author="Frank Asirifi Otchere" w:date="2021-10-21T15:52:00Z">
        <w:r>
          <w:rPr>
            <w:rFonts w:ascii="Gill Sans MT" w:hAnsi="Gill Sans MT"/>
            <w:sz w:val="24"/>
            <w:szCs w:val="24"/>
          </w:rPr>
          <w:t xml:space="preserve"> of the </w:t>
        </w:r>
      </w:ins>
      <w:ins w:id="764" w:author="Frank Asirifi Otchere" w:date="2021-11-24T12:39:00Z">
        <w:r w:rsidR="002625EF">
          <w:rPr>
            <w:rFonts w:ascii="Gill Sans MT" w:hAnsi="Gill Sans MT"/>
            <w:sz w:val="24"/>
            <w:szCs w:val="24"/>
          </w:rPr>
          <w:t>load</w:t>
        </w:r>
      </w:ins>
      <w:ins w:id="765" w:author="Frank Asirifi Otchere" w:date="2021-10-21T15:52:00Z">
        <w:r>
          <w:rPr>
            <w:rFonts w:ascii="Gill Sans MT" w:hAnsi="Gill Sans MT"/>
            <w:sz w:val="24"/>
            <w:szCs w:val="24"/>
          </w:rPr>
          <w:t xml:space="preserve"> and its associated systems to determine its </w:t>
        </w:r>
      </w:ins>
      <w:ins w:id="766" w:author="Frank Asirifi Otchere" w:date="2021-11-24T12:40:00Z">
        <w:r w:rsidR="002625EF">
          <w:rPr>
            <w:rFonts w:ascii="Gill Sans MT" w:hAnsi="Gill Sans MT"/>
            <w:sz w:val="24"/>
            <w:szCs w:val="24"/>
          </w:rPr>
          <w:t>state</w:t>
        </w:r>
      </w:ins>
      <w:ins w:id="767" w:author="Frank Asirifi Otchere" w:date="2021-10-21T15:52:00Z">
        <w:r>
          <w:rPr>
            <w:rFonts w:ascii="Gill Sans MT" w:hAnsi="Gill Sans MT"/>
            <w:sz w:val="24"/>
            <w:szCs w:val="24"/>
          </w:rPr>
          <w:t>.</w:t>
        </w:r>
      </w:ins>
    </w:p>
    <w:p w14:paraId="7F08D478" w14:textId="473539E4" w:rsidR="004F46FB" w:rsidRDefault="004F46FB">
      <w:pPr>
        <w:pStyle w:val="ListParagraph"/>
        <w:numPr>
          <w:ilvl w:val="1"/>
          <w:numId w:val="8"/>
        </w:numPr>
        <w:spacing w:line="360" w:lineRule="auto"/>
        <w:rPr>
          <w:ins w:id="768" w:author="Frank Asirifi Otchere" w:date="2021-10-21T15:52:00Z"/>
          <w:rFonts w:ascii="Gill Sans MT" w:hAnsi="Gill Sans MT"/>
          <w:sz w:val="24"/>
          <w:szCs w:val="24"/>
        </w:rPr>
        <w:pPrChange w:id="769" w:author="Frank Asirifi Otchere" w:date="2021-10-21T15:53:00Z">
          <w:pPr>
            <w:pStyle w:val="ListParagraph"/>
            <w:numPr>
              <w:ilvl w:val="1"/>
              <w:numId w:val="6"/>
            </w:numPr>
            <w:spacing w:line="360" w:lineRule="auto"/>
            <w:ind w:left="1440" w:hanging="360"/>
          </w:pPr>
        </w:pPrChange>
      </w:pPr>
      <w:ins w:id="770" w:author="Frank Asirifi Otchere" w:date="2021-10-21T15:52:00Z">
        <w:r>
          <w:rPr>
            <w:rFonts w:ascii="Gill Sans MT" w:hAnsi="Gill Sans MT"/>
            <w:sz w:val="24"/>
            <w:szCs w:val="24"/>
          </w:rPr>
          <w:t xml:space="preserve">If the </w:t>
        </w:r>
      </w:ins>
      <w:ins w:id="771" w:author="Frank Asirifi Otchere" w:date="2021-11-24T12:41:00Z">
        <w:r w:rsidR="002625EF">
          <w:rPr>
            <w:rFonts w:ascii="Gill Sans MT" w:hAnsi="Gill Sans MT"/>
            <w:sz w:val="24"/>
            <w:szCs w:val="24"/>
          </w:rPr>
          <w:t>load</w:t>
        </w:r>
      </w:ins>
      <w:ins w:id="772" w:author="Frank Asirifi Otchere" w:date="2021-10-21T15:52:00Z">
        <w:r>
          <w:rPr>
            <w:rFonts w:ascii="Gill Sans MT" w:hAnsi="Gill Sans MT"/>
            <w:sz w:val="24"/>
            <w:szCs w:val="24"/>
          </w:rPr>
          <w:t xml:space="preserve"> is assessed to be in a state where it </w:t>
        </w:r>
      </w:ins>
      <w:ins w:id="773" w:author="Frank Asirifi Otchere" w:date="2021-11-24T12:41:00Z">
        <w:r w:rsidR="002625EF">
          <w:rPr>
            <w:rFonts w:ascii="Gill Sans MT" w:hAnsi="Gill Sans MT"/>
            <w:sz w:val="24"/>
            <w:szCs w:val="24"/>
          </w:rPr>
          <w:t>is ready to</w:t>
        </w:r>
      </w:ins>
      <w:ins w:id="774" w:author="Frank Asirifi Otchere" w:date="2021-10-21T15:52:00Z">
        <w:r>
          <w:rPr>
            <w:rFonts w:ascii="Gill Sans MT" w:hAnsi="Gill Sans MT"/>
            <w:sz w:val="24"/>
            <w:szCs w:val="24"/>
          </w:rPr>
          <w:t xml:space="preserve"> </w:t>
        </w:r>
      </w:ins>
      <w:ins w:id="775" w:author="Frank Asirifi Otchere" w:date="2021-11-24T12:42:00Z">
        <w:r w:rsidR="002625EF">
          <w:rPr>
            <w:rFonts w:ascii="Gill Sans MT" w:hAnsi="Gill Sans MT"/>
            <w:sz w:val="24"/>
            <w:szCs w:val="24"/>
          </w:rPr>
          <w:t xml:space="preserve">be </w:t>
        </w:r>
      </w:ins>
      <w:ins w:id="776" w:author="Frank Asirifi Otchere" w:date="2021-10-21T15:52:00Z">
        <w:r>
          <w:rPr>
            <w:rFonts w:ascii="Gill Sans MT" w:hAnsi="Gill Sans MT"/>
            <w:sz w:val="24"/>
            <w:szCs w:val="24"/>
          </w:rPr>
          <w:t>re</w:t>
        </w:r>
      </w:ins>
      <w:ins w:id="777" w:author="Frank Asirifi Otchere" w:date="2021-11-24T12:42:00Z">
        <w:r w:rsidR="002625EF">
          <w:rPr>
            <w:rFonts w:ascii="Gill Sans MT" w:hAnsi="Gill Sans MT"/>
            <w:sz w:val="24"/>
            <w:szCs w:val="24"/>
          </w:rPr>
          <w:t>stored</w:t>
        </w:r>
      </w:ins>
      <w:ins w:id="778" w:author="Frank Asirifi Otchere" w:date="2021-10-21T15:52:00Z">
        <w:r>
          <w:rPr>
            <w:rFonts w:ascii="Gill Sans MT" w:hAnsi="Gill Sans MT"/>
            <w:sz w:val="24"/>
            <w:szCs w:val="24"/>
          </w:rPr>
          <w:t xml:space="preserve"> </w:t>
        </w:r>
      </w:ins>
      <w:ins w:id="779" w:author="Frank Asirifi Otchere" w:date="2021-11-24T12:42:00Z">
        <w:r w:rsidR="002625EF">
          <w:rPr>
            <w:rFonts w:ascii="Gill Sans MT" w:hAnsi="Gill Sans MT"/>
            <w:sz w:val="24"/>
            <w:szCs w:val="24"/>
          </w:rPr>
          <w:t>on</w:t>
        </w:r>
      </w:ins>
      <w:ins w:id="780" w:author="Frank Asirifi Otchere" w:date="2021-10-21T15:52:00Z">
        <w:r>
          <w:rPr>
            <w:rFonts w:ascii="Gill Sans MT" w:hAnsi="Gill Sans MT"/>
            <w:sz w:val="24"/>
            <w:szCs w:val="24"/>
          </w:rPr>
          <w:t xml:space="preserve"> </w:t>
        </w:r>
      </w:ins>
      <w:ins w:id="781" w:author="Frank Asirifi Otchere" w:date="2021-11-24T12:42:00Z">
        <w:r w:rsidR="002625EF">
          <w:rPr>
            <w:rFonts w:ascii="Gill Sans MT" w:hAnsi="Gill Sans MT"/>
            <w:sz w:val="24"/>
            <w:szCs w:val="24"/>
          </w:rPr>
          <w:t>supply</w:t>
        </w:r>
      </w:ins>
      <w:ins w:id="782" w:author="Frank Asirifi Otchere" w:date="2021-10-21T15:52:00Z">
        <w:r>
          <w:rPr>
            <w:rFonts w:ascii="Gill Sans MT" w:hAnsi="Gill Sans MT"/>
            <w:sz w:val="24"/>
            <w:szCs w:val="24"/>
          </w:rPr>
          <w:t xml:space="preserve">, </w:t>
        </w:r>
      </w:ins>
    </w:p>
    <w:p w14:paraId="10CBFF20" w14:textId="2986F8BA" w:rsidR="004F46FB" w:rsidRDefault="004F46FB" w:rsidP="006964B0">
      <w:pPr>
        <w:pStyle w:val="ListParagraph"/>
        <w:numPr>
          <w:ilvl w:val="2"/>
          <w:numId w:val="8"/>
        </w:numPr>
        <w:spacing w:line="360" w:lineRule="auto"/>
        <w:ind w:left="2430" w:hanging="450"/>
        <w:jc w:val="both"/>
        <w:rPr>
          <w:ins w:id="783" w:author="Frank Asirifi Otchere" w:date="2021-10-21T15:52:00Z"/>
          <w:rFonts w:ascii="Gill Sans MT" w:hAnsi="Gill Sans MT"/>
          <w:sz w:val="24"/>
          <w:szCs w:val="24"/>
        </w:rPr>
        <w:pPrChange w:id="784" w:author="Frank Asirifi Otchere" w:date="2021-11-24T13:05:00Z">
          <w:pPr>
            <w:pStyle w:val="ListParagraph"/>
            <w:numPr>
              <w:ilvl w:val="2"/>
              <w:numId w:val="7"/>
            </w:numPr>
            <w:spacing w:line="360" w:lineRule="auto"/>
            <w:ind w:left="2160" w:hanging="360"/>
          </w:pPr>
        </w:pPrChange>
      </w:pPr>
      <w:ins w:id="785" w:author="Frank Asirifi Otchere" w:date="2021-10-21T15:52:00Z">
        <w:r>
          <w:rPr>
            <w:rFonts w:ascii="Gill Sans MT" w:hAnsi="Gill Sans MT"/>
            <w:sz w:val="24"/>
            <w:szCs w:val="24"/>
          </w:rPr>
          <w:t xml:space="preserve">the </w:t>
        </w:r>
      </w:ins>
      <w:ins w:id="786" w:author="Frank Asirifi Otchere" w:date="2021-11-24T12:43:00Z">
        <w:r w:rsidR="00FB1F4F">
          <w:rPr>
            <w:rFonts w:ascii="Gill Sans MT" w:hAnsi="Gill Sans MT"/>
            <w:sz w:val="24"/>
            <w:szCs w:val="24"/>
          </w:rPr>
          <w:t>LSE</w:t>
        </w:r>
      </w:ins>
      <w:ins w:id="787" w:author="Frank Asirifi Otchere" w:date="2021-10-21T15:52:00Z">
        <w:r>
          <w:rPr>
            <w:rFonts w:ascii="Gill Sans MT" w:hAnsi="Gill Sans MT"/>
            <w:sz w:val="24"/>
            <w:szCs w:val="24"/>
          </w:rPr>
          <w:t xml:space="preserve"> operators shall </w:t>
        </w:r>
      </w:ins>
      <w:ins w:id="788" w:author="Frank Asirifi Otchere" w:date="2021-11-24T12:43:00Z">
        <w:r w:rsidR="00FB1F4F">
          <w:rPr>
            <w:rFonts w:ascii="Gill Sans MT" w:hAnsi="Gill Sans MT"/>
            <w:sz w:val="24"/>
            <w:szCs w:val="24"/>
          </w:rPr>
          <w:t>advise</w:t>
        </w:r>
      </w:ins>
      <w:ins w:id="789" w:author="Frank Asirifi Otchere" w:date="2021-10-21T15:52:00Z">
        <w:r>
          <w:rPr>
            <w:rFonts w:ascii="Gill Sans MT" w:hAnsi="Gill Sans MT"/>
            <w:sz w:val="24"/>
            <w:szCs w:val="24"/>
          </w:rPr>
          <w:t xml:space="preserve"> </w:t>
        </w:r>
      </w:ins>
      <w:ins w:id="790" w:author="Frank Asirifi Otchere" w:date="2021-11-24T12:44:00Z">
        <w:r w:rsidR="00FB1F4F">
          <w:rPr>
            <w:rFonts w:ascii="Gill Sans MT" w:hAnsi="Gill Sans MT"/>
            <w:sz w:val="24"/>
            <w:szCs w:val="24"/>
          </w:rPr>
          <w:t>SCC that its load is in</w:t>
        </w:r>
      </w:ins>
      <w:ins w:id="791" w:author="Frank Asirifi Otchere" w:date="2021-10-21T15:52:00Z">
        <w:r>
          <w:rPr>
            <w:rFonts w:ascii="Gill Sans MT" w:hAnsi="Gill Sans MT"/>
            <w:sz w:val="24"/>
            <w:szCs w:val="24"/>
          </w:rPr>
          <w:t xml:space="preserve"> </w:t>
        </w:r>
      </w:ins>
      <w:ins w:id="792" w:author="Frank Asirifi Otchere" w:date="2021-11-24T12:45:00Z">
        <w:r w:rsidR="00FB1F4F">
          <w:rPr>
            <w:rFonts w:ascii="Gill Sans MT" w:hAnsi="Gill Sans MT"/>
            <w:sz w:val="24"/>
            <w:szCs w:val="24"/>
          </w:rPr>
          <w:t>a</w:t>
        </w:r>
      </w:ins>
      <w:ins w:id="793" w:author="Frank Asirifi Otchere" w:date="2021-10-21T15:52:00Z">
        <w:r>
          <w:rPr>
            <w:rFonts w:ascii="Gill Sans MT" w:hAnsi="Gill Sans MT"/>
            <w:sz w:val="24"/>
            <w:szCs w:val="24"/>
          </w:rPr>
          <w:t xml:space="preserve"> state of readiness to </w:t>
        </w:r>
      </w:ins>
      <w:ins w:id="794" w:author="Frank Asirifi Otchere" w:date="2021-11-24T12:45:00Z">
        <w:r w:rsidR="00FB1F4F">
          <w:rPr>
            <w:rFonts w:ascii="Gill Sans MT" w:hAnsi="Gill Sans MT"/>
            <w:sz w:val="24"/>
            <w:szCs w:val="24"/>
          </w:rPr>
          <w:t>be restored on supply</w:t>
        </w:r>
      </w:ins>
      <w:ins w:id="795" w:author="Frank Asirifi Otchere" w:date="2021-11-24T12:46:00Z">
        <w:r w:rsidR="00FB1F4F">
          <w:rPr>
            <w:rFonts w:ascii="Gill Sans MT" w:hAnsi="Gill Sans MT"/>
            <w:sz w:val="24"/>
            <w:szCs w:val="24"/>
          </w:rPr>
          <w:t xml:space="preserve"> and wait.</w:t>
        </w:r>
      </w:ins>
    </w:p>
    <w:p w14:paraId="0741AFFE" w14:textId="77777777" w:rsidR="00001FE1" w:rsidRDefault="006964B0" w:rsidP="006964B0">
      <w:pPr>
        <w:pStyle w:val="ListParagraph"/>
        <w:numPr>
          <w:ilvl w:val="2"/>
          <w:numId w:val="8"/>
        </w:numPr>
        <w:spacing w:line="360" w:lineRule="auto"/>
        <w:ind w:left="2430" w:hanging="450"/>
        <w:jc w:val="both"/>
        <w:rPr>
          <w:ins w:id="796" w:author="Frank Asirifi Otchere" w:date="2021-11-24T13:10:00Z"/>
          <w:rFonts w:ascii="Gill Sans MT" w:hAnsi="Gill Sans MT"/>
          <w:sz w:val="24"/>
          <w:szCs w:val="24"/>
        </w:rPr>
      </w:pPr>
      <w:proofErr w:type="gramStart"/>
      <w:ins w:id="797" w:author="Frank Asirifi Otchere" w:date="2021-11-24T13:07:00Z">
        <w:r>
          <w:rPr>
            <w:rFonts w:ascii="Gill Sans MT" w:hAnsi="Gill Sans MT"/>
            <w:sz w:val="24"/>
            <w:szCs w:val="24"/>
          </w:rPr>
          <w:t>I</w:t>
        </w:r>
      </w:ins>
      <w:ins w:id="798" w:author="Frank Asirifi Otchere" w:date="2021-10-21T15:52:00Z">
        <w:r w:rsidR="004F46FB">
          <w:rPr>
            <w:rFonts w:ascii="Gill Sans MT" w:hAnsi="Gill Sans MT"/>
            <w:sz w:val="24"/>
            <w:szCs w:val="24"/>
          </w:rPr>
          <w:t xml:space="preserve">n the </w:t>
        </w:r>
      </w:ins>
      <w:ins w:id="799" w:author="Frank Asirifi Otchere" w:date="2021-11-24T13:07:00Z">
        <w:r>
          <w:rPr>
            <w:rFonts w:ascii="Gill Sans MT" w:hAnsi="Gill Sans MT"/>
            <w:sz w:val="24"/>
            <w:szCs w:val="24"/>
          </w:rPr>
          <w:t>course</w:t>
        </w:r>
      </w:ins>
      <w:ins w:id="800" w:author="Frank Asirifi Otchere" w:date="2021-10-21T15:52:00Z">
        <w:r w:rsidR="004F46FB">
          <w:rPr>
            <w:rFonts w:ascii="Gill Sans MT" w:hAnsi="Gill Sans MT"/>
            <w:sz w:val="24"/>
            <w:szCs w:val="24"/>
          </w:rPr>
          <w:t xml:space="preserve"> of</w:t>
        </w:r>
        <w:proofErr w:type="gramEnd"/>
        <w:r w:rsidR="004F46FB">
          <w:rPr>
            <w:rFonts w:ascii="Gill Sans MT" w:hAnsi="Gill Sans MT"/>
            <w:sz w:val="24"/>
            <w:szCs w:val="24"/>
          </w:rPr>
          <w:t xml:space="preserve"> restoration, SCC shall </w:t>
        </w:r>
      </w:ins>
      <w:ins w:id="801" w:author="Frank Asirifi Otchere" w:date="2021-11-24T13:08:00Z">
        <w:r>
          <w:rPr>
            <w:rFonts w:ascii="Gill Sans MT" w:hAnsi="Gill Sans MT"/>
            <w:sz w:val="24"/>
            <w:szCs w:val="24"/>
          </w:rPr>
          <w:t xml:space="preserve">restore supply to the </w:t>
        </w:r>
        <w:r w:rsidR="00001FE1">
          <w:rPr>
            <w:rFonts w:ascii="Gill Sans MT" w:hAnsi="Gill Sans MT"/>
            <w:sz w:val="24"/>
            <w:szCs w:val="24"/>
          </w:rPr>
          <w:t xml:space="preserve">relevant feeder(s) </w:t>
        </w:r>
      </w:ins>
      <w:ins w:id="802" w:author="Frank Asirifi Otchere" w:date="2021-11-24T13:10:00Z">
        <w:r w:rsidR="00001FE1">
          <w:rPr>
            <w:rFonts w:ascii="Gill Sans MT" w:hAnsi="Gill Sans MT"/>
            <w:sz w:val="24"/>
            <w:szCs w:val="24"/>
          </w:rPr>
          <w:t xml:space="preserve">on </w:t>
        </w:r>
      </w:ins>
      <w:ins w:id="803" w:author="Frank Asirifi Otchere" w:date="2021-11-24T13:08:00Z">
        <w:r w:rsidR="00001FE1">
          <w:rPr>
            <w:rFonts w:ascii="Gill Sans MT" w:hAnsi="Gill Sans MT"/>
            <w:sz w:val="24"/>
            <w:szCs w:val="24"/>
          </w:rPr>
          <w:t xml:space="preserve">which </w:t>
        </w:r>
      </w:ins>
      <w:ins w:id="804" w:author="Frank Asirifi Otchere" w:date="2021-11-24T13:09:00Z">
        <w:r w:rsidR="00001FE1">
          <w:rPr>
            <w:rFonts w:ascii="Gill Sans MT" w:hAnsi="Gill Sans MT"/>
            <w:sz w:val="24"/>
            <w:szCs w:val="24"/>
          </w:rPr>
          <w:t xml:space="preserve">the load of the </w:t>
        </w:r>
        <w:r w:rsidR="00001FE1">
          <w:rPr>
            <w:rFonts w:ascii="Gill Sans MT" w:hAnsi="Gill Sans MT"/>
            <w:sz w:val="24"/>
            <w:szCs w:val="24"/>
          </w:rPr>
          <w:t>LSE</w:t>
        </w:r>
      </w:ins>
      <w:ins w:id="805" w:author="Frank Asirifi Otchere" w:date="2021-11-24T13:10:00Z">
        <w:r w:rsidR="00001FE1" w:rsidRPr="00001FE1">
          <w:rPr>
            <w:rFonts w:ascii="Gill Sans MT" w:hAnsi="Gill Sans MT"/>
            <w:sz w:val="24"/>
            <w:szCs w:val="24"/>
          </w:rPr>
          <w:t xml:space="preserve"> </w:t>
        </w:r>
        <w:r w:rsidR="00001FE1">
          <w:rPr>
            <w:rFonts w:ascii="Gill Sans MT" w:hAnsi="Gill Sans MT"/>
            <w:sz w:val="24"/>
            <w:szCs w:val="24"/>
          </w:rPr>
          <w:t xml:space="preserve">is </w:t>
        </w:r>
        <w:r w:rsidR="00001FE1">
          <w:rPr>
            <w:rFonts w:ascii="Gill Sans MT" w:hAnsi="Gill Sans MT"/>
            <w:sz w:val="24"/>
            <w:szCs w:val="24"/>
          </w:rPr>
          <w:t>suppl</w:t>
        </w:r>
        <w:r w:rsidR="00001FE1">
          <w:rPr>
            <w:rFonts w:ascii="Gill Sans MT" w:hAnsi="Gill Sans MT"/>
            <w:sz w:val="24"/>
            <w:szCs w:val="24"/>
          </w:rPr>
          <w:t>ied</w:t>
        </w:r>
      </w:ins>
      <w:ins w:id="806" w:author="Frank Asirifi Otchere" w:date="2021-10-21T15:52:00Z">
        <w:r w:rsidR="004F46FB">
          <w:rPr>
            <w:rFonts w:ascii="Gill Sans MT" w:hAnsi="Gill Sans MT"/>
            <w:sz w:val="24"/>
            <w:szCs w:val="24"/>
          </w:rPr>
          <w:t xml:space="preserve">. </w:t>
        </w:r>
      </w:ins>
    </w:p>
    <w:p w14:paraId="2AB8EDF5" w14:textId="77777777" w:rsidR="00001FE1" w:rsidRDefault="00001FE1" w:rsidP="006964B0">
      <w:pPr>
        <w:pStyle w:val="ListParagraph"/>
        <w:numPr>
          <w:ilvl w:val="2"/>
          <w:numId w:val="8"/>
        </w:numPr>
        <w:spacing w:line="360" w:lineRule="auto"/>
        <w:ind w:left="2430" w:hanging="450"/>
        <w:jc w:val="both"/>
        <w:rPr>
          <w:ins w:id="807" w:author="Frank Asirifi Otchere" w:date="2021-11-24T13:12:00Z"/>
          <w:rFonts w:ascii="Gill Sans MT" w:hAnsi="Gill Sans MT"/>
          <w:sz w:val="24"/>
          <w:szCs w:val="24"/>
        </w:rPr>
      </w:pPr>
      <w:ins w:id="808" w:author="Frank Asirifi Otchere" w:date="2021-11-24T13:10:00Z">
        <w:r>
          <w:rPr>
            <w:rFonts w:ascii="Gill Sans MT" w:hAnsi="Gill Sans MT"/>
            <w:sz w:val="24"/>
            <w:szCs w:val="24"/>
          </w:rPr>
          <w:t xml:space="preserve">SCC shall </w:t>
        </w:r>
      </w:ins>
      <w:ins w:id="809" w:author="Frank Asirifi Otchere" w:date="2021-11-24T13:11:00Z">
        <w:r>
          <w:rPr>
            <w:rFonts w:ascii="Gill Sans MT" w:hAnsi="Gill Sans MT"/>
            <w:sz w:val="24"/>
            <w:szCs w:val="24"/>
          </w:rPr>
          <w:t xml:space="preserve">request </w:t>
        </w:r>
        <w:r>
          <w:rPr>
            <w:rFonts w:ascii="Gill Sans MT" w:hAnsi="Gill Sans MT"/>
            <w:sz w:val="24"/>
            <w:szCs w:val="24"/>
          </w:rPr>
          <w:t>LSE</w:t>
        </w:r>
        <w:r w:rsidRPr="003D704E">
          <w:rPr>
            <w:rFonts w:ascii="Gill Sans MT" w:hAnsi="Gill Sans MT"/>
            <w:sz w:val="24"/>
            <w:szCs w:val="24"/>
          </w:rPr>
          <w:t xml:space="preserve"> </w:t>
        </w:r>
        <w:r>
          <w:rPr>
            <w:rFonts w:ascii="Gill Sans MT" w:hAnsi="Gill Sans MT"/>
            <w:sz w:val="24"/>
            <w:szCs w:val="24"/>
          </w:rPr>
          <w:t>operators to check for potential on their incomer bus.</w:t>
        </w:r>
      </w:ins>
    </w:p>
    <w:p w14:paraId="4DF4D8F9" w14:textId="77777777" w:rsidR="000125A2" w:rsidRDefault="00001FE1" w:rsidP="006964B0">
      <w:pPr>
        <w:pStyle w:val="ListParagraph"/>
        <w:numPr>
          <w:ilvl w:val="2"/>
          <w:numId w:val="8"/>
        </w:numPr>
        <w:spacing w:line="360" w:lineRule="auto"/>
        <w:ind w:left="2430" w:hanging="450"/>
        <w:jc w:val="both"/>
        <w:rPr>
          <w:ins w:id="810" w:author="Frank Asirifi Otchere" w:date="2021-11-24T13:14:00Z"/>
          <w:rFonts w:ascii="Gill Sans MT" w:hAnsi="Gill Sans MT"/>
          <w:sz w:val="24"/>
          <w:szCs w:val="24"/>
        </w:rPr>
      </w:pPr>
      <w:ins w:id="811" w:author="Frank Asirifi Otchere" w:date="2021-11-24T13:12:00Z">
        <w:r>
          <w:rPr>
            <w:rFonts w:ascii="Gill Sans MT" w:hAnsi="Gill Sans MT"/>
            <w:sz w:val="24"/>
            <w:szCs w:val="24"/>
          </w:rPr>
          <w:t xml:space="preserve">If potential is realized, SCC shall </w:t>
        </w:r>
      </w:ins>
      <w:ins w:id="812" w:author="Frank Asirifi Otchere" w:date="2021-11-24T13:13:00Z">
        <w:r>
          <w:rPr>
            <w:rFonts w:ascii="Gill Sans MT" w:hAnsi="Gill Sans MT"/>
            <w:sz w:val="24"/>
            <w:szCs w:val="24"/>
          </w:rPr>
          <w:t>coordinate the restoration of</w:t>
        </w:r>
      </w:ins>
      <w:ins w:id="813" w:author="Frank Asirifi Otchere" w:date="2021-11-24T13:12:00Z">
        <w:r>
          <w:rPr>
            <w:rFonts w:ascii="Gill Sans MT" w:hAnsi="Gill Sans MT"/>
            <w:sz w:val="24"/>
            <w:szCs w:val="24"/>
          </w:rPr>
          <w:t xml:space="preserve"> the </w:t>
        </w:r>
        <w:r>
          <w:rPr>
            <w:rFonts w:ascii="Gill Sans MT" w:hAnsi="Gill Sans MT"/>
            <w:sz w:val="24"/>
            <w:szCs w:val="24"/>
          </w:rPr>
          <w:t>LSE</w:t>
        </w:r>
        <w:r w:rsidRPr="003D704E">
          <w:rPr>
            <w:rFonts w:ascii="Gill Sans MT" w:hAnsi="Gill Sans MT"/>
            <w:sz w:val="24"/>
            <w:szCs w:val="24"/>
          </w:rPr>
          <w:t xml:space="preserve"> </w:t>
        </w:r>
      </w:ins>
      <w:ins w:id="814" w:author="Frank Asirifi Otchere" w:date="2021-11-24T13:13:00Z">
        <w:r>
          <w:rPr>
            <w:rFonts w:ascii="Gill Sans MT" w:hAnsi="Gill Sans MT"/>
            <w:sz w:val="24"/>
            <w:szCs w:val="24"/>
          </w:rPr>
          <w:t>load</w:t>
        </w:r>
      </w:ins>
      <w:ins w:id="815" w:author="Frank Asirifi Otchere" w:date="2021-11-24T13:14:00Z">
        <w:r w:rsidR="000125A2">
          <w:rPr>
            <w:rFonts w:ascii="Gill Sans MT" w:hAnsi="Gill Sans MT"/>
            <w:sz w:val="24"/>
            <w:szCs w:val="24"/>
          </w:rPr>
          <w:t>.</w:t>
        </w:r>
      </w:ins>
    </w:p>
    <w:p w14:paraId="7D072817" w14:textId="4762DE45" w:rsidR="004F46FB" w:rsidRDefault="000125A2" w:rsidP="006964B0">
      <w:pPr>
        <w:pStyle w:val="ListParagraph"/>
        <w:numPr>
          <w:ilvl w:val="2"/>
          <w:numId w:val="8"/>
        </w:numPr>
        <w:spacing w:line="360" w:lineRule="auto"/>
        <w:ind w:left="2430" w:hanging="450"/>
        <w:jc w:val="both"/>
        <w:rPr>
          <w:ins w:id="816" w:author="Frank Asirifi Otchere" w:date="2021-10-21T15:52:00Z"/>
          <w:rFonts w:ascii="Gill Sans MT" w:hAnsi="Gill Sans MT"/>
          <w:sz w:val="24"/>
          <w:szCs w:val="24"/>
        </w:rPr>
        <w:pPrChange w:id="817" w:author="Frank Asirifi Otchere" w:date="2021-11-24T13:05:00Z">
          <w:pPr>
            <w:pStyle w:val="ListParagraph"/>
            <w:numPr>
              <w:ilvl w:val="2"/>
              <w:numId w:val="7"/>
            </w:numPr>
            <w:spacing w:line="360" w:lineRule="auto"/>
            <w:ind w:left="2160" w:hanging="360"/>
          </w:pPr>
        </w:pPrChange>
      </w:pPr>
      <w:ins w:id="818" w:author="Frank Asirifi Otchere" w:date="2021-11-24T13:14:00Z">
        <w:r>
          <w:rPr>
            <w:rFonts w:ascii="Gill Sans MT" w:hAnsi="Gill Sans MT"/>
            <w:sz w:val="24"/>
            <w:szCs w:val="24"/>
          </w:rPr>
          <w:t>LSE</w:t>
        </w:r>
        <w:r w:rsidRPr="003D704E">
          <w:rPr>
            <w:rFonts w:ascii="Gill Sans MT" w:hAnsi="Gill Sans MT"/>
            <w:sz w:val="24"/>
            <w:szCs w:val="24"/>
          </w:rPr>
          <w:t xml:space="preserve"> </w:t>
        </w:r>
      </w:ins>
      <w:ins w:id="819" w:author="Frank Asirifi Otchere" w:date="2021-10-21T15:52:00Z">
        <w:r w:rsidR="004F46FB">
          <w:rPr>
            <w:rFonts w:ascii="Gill Sans MT" w:hAnsi="Gill Sans MT"/>
            <w:sz w:val="24"/>
            <w:szCs w:val="24"/>
          </w:rPr>
          <w:t xml:space="preserve">operators should not under any circumstances </w:t>
        </w:r>
      </w:ins>
      <w:ins w:id="820" w:author="Frank Asirifi Otchere" w:date="2021-11-24T13:15:00Z">
        <w:r>
          <w:rPr>
            <w:rFonts w:ascii="Gill Sans MT" w:hAnsi="Gill Sans MT"/>
            <w:sz w:val="24"/>
            <w:szCs w:val="24"/>
          </w:rPr>
          <w:t>restore</w:t>
        </w:r>
      </w:ins>
      <w:ins w:id="821" w:author="Frank Asirifi Otchere" w:date="2021-10-21T15:52:00Z">
        <w:r w:rsidR="004F46FB">
          <w:rPr>
            <w:rFonts w:ascii="Gill Sans MT" w:hAnsi="Gill Sans MT"/>
            <w:sz w:val="24"/>
            <w:szCs w:val="24"/>
          </w:rPr>
          <w:t xml:space="preserve"> their </w:t>
        </w:r>
      </w:ins>
      <w:ins w:id="822" w:author="Frank Asirifi Otchere" w:date="2021-11-24T13:15:00Z">
        <w:r>
          <w:rPr>
            <w:rFonts w:ascii="Gill Sans MT" w:hAnsi="Gill Sans MT"/>
            <w:sz w:val="24"/>
            <w:szCs w:val="24"/>
          </w:rPr>
          <w:t>load</w:t>
        </w:r>
      </w:ins>
      <w:ins w:id="823" w:author="Frank Asirifi Otchere" w:date="2021-10-21T15:52:00Z">
        <w:r w:rsidR="004F46FB">
          <w:rPr>
            <w:rFonts w:ascii="Gill Sans MT" w:hAnsi="Gill Sans MT"/>
            <w:sz w:val="24"/>
            <w:szCs w:val="24"/>
          </w:rPr>
          <w:t xml:space="preserve"> until SCC has issued a Dispatch Instruction for them to do so.</w:t>
        </w:r>
      </w:ins>
    </w:p>
    <w:p w14:paraId="169A06C6" w14:textId="7213053D" w:rsidR="004F46FB" w:rsidRDefault="004F46FB" w:rsidP="000125A2">
      <w:pPr>
        <w:pStyle w:val="ListParagraph"/>
        <w:numPr>
          <w:ilvl w:val="1"/>
          <w:numId w:val="8"/>
        </w:numPr>
        <w:spacing w:line="360" w:lineRule="auto"/>
        <w:jc w:val="both"/>
        <w:rPr>
          <w:ins w:id="824" w:author="Frank Asirifi Otchere" w:date="2021-11-25T12:10:00Z"/>
          <w:rFonts w:ascii="Gill Sans MT" w:hAnsi="Gill Sans MT"/>
          <w:sz w:val="24"/>
          <w:szCs w:val="24"/>
        </w:rPr>
      </w:pPr>
      <w:ins w:id="825" w:author="Frank Asirifi Otchere" w:date="2021-10-21T15:52:00Z">
        <w:r>
          <w:rPr>
            <w:rFonts w:ascii="Gill Sans MT" w:hAnsi="Gill Sans MT"/>
            <w:sz w:val="24"/>
            <w:szCs w:val="24"/>
          </w:rPr>
          <w:t xml:space="preserve">If the </w:t>
        </w:r>
      </w:ins>
      <w:ins w:id="826" w:author="Frank Asirifi Otchere" w:date="2021-11-24T13:15:00Z">
        <w:r w:rsidR="000125A2">
          <w:rPr>
            <w:rFonts w:ascii="Gill Sans MT" w:hAnsi="Gill Sans MT"/>
            <w:sz w:val="24"/>
            <w:szCs w:val="24"/>
          </w:rPr>
          <w:t>LSE</w:t>
        </w:r>
        <w:r w:rsidR="000125A2">
          <w:rPr>
            <w:rFonts w:ascii="Gill Sans MT" w:hAnsi="Gill Sans MT"/>
            <w:sz w:val="24"/>
            <w:szCs w:val="24"/>
          </w:rPr>
          <w:t xml:space="preserve"> load</w:t>
        </w:r>
      </w:ins>
      <w:ins w:id="827" w:author="Frank Asirifi Otchere" w:date="2021-10-21T15:52:00Z">
        <w:r>
          <w:rPr>
            <w:rFonts w:ascii="Gill Sans MT" w:hAnsi="Gill Sans MT"/>
            <w:sz w:val="24"/>
            <w:szCs w:val="24"/>
          </w:rPr>
          <w:t xml:space="preserve"> is assessed to be in a state where it cannot return immediately into operation to support restoration</w:t>
        </w:r>
      </w:ins>
      <w:ins w:id="828" w:author="Frank Asirifi Otchere" w:date="2021-11-24T13:16:00Z">
        <w:r w:rsidR="000125A2">
          <w:rPr>
            <w:rFonts w:ascii="Gill Sans MT" w:hAnsi="Gill Sans MT"/>
            <w:sz w:val="24"/>
            <w:szCs w:val="24"/>
          </w:rPr>
          <w:t xml:space="preserve"> (</w:t>
        </w:r>
        <w:proofErr w:type="spellStart"/>
        <w:r w:rsidR="000125A2">
          <w:rPr>
            <w:rFonts w:ascii="Gill Sans MT" w:hAnsi="Gill Sans MT"/>
            <w:sz w:val="24"/>
            <w:szCs w:val="24"/>
          </w:rPr>
          <w:t>eg.</w:t>
        </w:r>
        <w:proofErr w:type="spellEnd"/>
        <w:r w:rsidR="000125A2">
          <w:rPr>
            <w:rFonts w:ascii="Gill Sans MT" w:hAnsi="Gill Sans MT"/>
            <w:sz w:val="24"/>
            <w:szCs w:val="24"/>
          </w:rPr>
          <w:t xml:space="preserve"> due to fault, etc.</w:t>
        </w:r>
        <w:proofErr w:type="gramStart"/>
        <w:r w:rsidR="000125A2">
          <w:rPr>
            <w:rFonts w:ascii="Gill Sans MT" w:hAnsi="Gill Sans MT"/>
            <w:sz w:val="24"/>
            <w:szCs w:val="24"/>
          </w:rPr>
          <w:t xml:space="preserve">) </w:t>
        </w:r>
      </w:ins>
      <w:ins w:id="829" w:author="Frank Asirifi Otchere" w:date="2021-10-21T15:52:00Z">
        <w:r>
          <w:rPr>
            <w:rFonts w:ascii="Gill Sans MT" w:hAnsi="Gill Sans MT"/>
            <w:sz w:val="24"/>
            <w:szCs w:val="24"/>
          </w:rPr>
          <w:t>,</w:t>
        </w:r>
        <w:proofErr w:type="gramEnd"/>
        <w:r>
          <w:rPr>
            <w:rFonts w:ascii="Gill Sans MT" w:hAnsi="Gill Sans MT"/>
            <w:sz w:val="24"/>
            <w:szCs w:val="24"/>
          </w:rPr>
          <w:t xml:space="preserve"> the </w:t>
        </w:r>
      </w:ins>
      <w:ins w:id="830" w:author="Frank Asirifi Otchere" w:date="2021-11-24T13:16:00Z">
        <w:r w:rsidR="000125A2">
          <w:rPr>
            <w:rFonts w:ascii="Gill Sans MT" w:hAnsi="Gill Sans MT"/>
            <w:sz w:val="24"/>
            <w:szCs w:val="24"/>
          </w:rPr>
          <w:t>LSE</w:t>
        </w:r>
        <w:r w:rsidR="000125A2" w:rsidRPr="003D704E">
          <w:rPr>
            <w:rFonts w:ascii="Gill Sans MT" w:hAnsi="Gill Sans MT"/>
            <w:sz w:val="24"/>
            <w:szCs w:val="24"/>
          </w:rPr>
          <w:t xml:space="preserve"> </w:t>
        </w:r>
      </w:ins>
      <w:ins w:id="831" w:author="Frank Asirifi Otchere" w:date="2021-10-21T15:52:00Z">
        <w:r>
          <w:rPr>
            <w:rFonts w:ascii="Gill Sans MT" w:hAnsi="Gill Sans MT"/>
            <w:sz w:val="24"/>
            <w:szCs w:val="24"/>
          </w:rPr>
          <w:t>operator shall advise SCC of same.</w:t>
        </w:r>
      </w:ins>
    </w:p>
    <w:p w14:paraId="5EBCF643" w14:textId="77777777" w:rsidR="00F81315" w:rsidRDefault="00F81315" w:rsidP="00F81315">
      <w:pPr>
        <w:pStyle w:val="ListParagraph"/>
        <w:spacing w:line="360" w:lineRule="auto"/>
        <w:ind w:left="1440"/>
        <w:jc w:val="both"/>
        <w:rPr>
          <w:ins w:id="832" w:author="Frank Asirifi Otchere" w:date="2021-10-21T15:52:00Z"/>
          <w:rFonts w:ascii="Gill Sans MT" w:hAnsi="Gill Sans MT"/>
          <w:sz w:val="24"/>
          <w:szCs w:val="24"/>
        </w:rPr>
        <w:pPrChange w:id="833" w:author="Frank Asirifi Otchere" w:date="2021-11-25T12:10:00Z">
          <w:pPr>
            <w:pStyle w:val="ListParagraph"/>
            <w:numPr>
              <w:ilvl w:val="1"/>
              <w:numId w:val="6"/>
            </w:numPr>
            <w:spacing w:line="360" w:lineRule="auto"/>
            <w:ind w:left="1440" w:hanging="360"/>
          </w:pPr>
        </w:pPrChange>
      </w:pPr>
    </w:p>
    <w:p w14:paraId="5B0424E0" w14:textId="39FB0DE1" w:rsidR="004F46FB" w:rsidRDefault="00565887" w:rsidP="00F81315">
      <w:pPr>
        <w:pStyle w:val="Heading1"/>
        <w:numPr>
          <w:ilvl w:val="0"/>
          <w:numId w:val="9"/>
        </w:numPr>
        <w:spacing w:after="120"/>
        <w:ind w:left="360"/>
        <w:rPr>
          <w:ins w:id="834" w:author="Frank Asirifi Otchere" w:date="2021-11-25T12:05:00Z"/>
          <w:rFonts w:ascii="Gill Sans MT" w:hAnsi="Gill Sans MT"/>
          <w:b/>
          <w:bCs/>
          <w:color w:val="000000" w:themeColor="text1"/>
          <w:sz w:val="24"/>
          <w:szCs w:val="24"/>
        </w:rPr>
        <w:pPrChange w:id="835" w:author="Frank Asirifi Otchere" w:date="2021-11-25T12:10:00Z">
          <w:pPr>
            <w:pStyle w:val="Heading1"/>
            <w:numPr>
              <w:numId w:val="9"/>
            </w:numPr>
            <w:ind w:left="360" w:hanging="360"/>
          </w:pPr>
        </w:pPrChange>
      </w:pPr>
      <w:ins w:id="836" w:author="Frank Asirifi Otchere" w:date="2021-11-25T12:05:00Z">
        <w:r w:rsidRPr="00565887">
          <w:rPr>
            <w:rFonts w:ascii="Gill Sans MT" w:hAnsi="Gill Sans MT"/>
            <w:b/>
            <w:bCs/>
            <w:color w:val="000000" w:themeColor="text1"/>
            <w:sz w:val="24"/>
            <w:szCs w:val="24"/>
            <w:rPrChange w:id="837" w:author="Frank Asirifi Otchere" w:date="2021-11-25T12:05:00Z">
              <w:rPr>
                <w:rFonts w:ascii="Gill Sans MT" w:hAnsi="Gill Sans MT"/>
                <w:b/>
                <w:bCs/>
                <w:sz w:val="24"/>
                <w:szCs w:val="24"/>
              </w:rPr>
            </w:rPrChange>
          </w:rPr>
          <w:t>Disturbance</w:t>
        </w:r>
      </w:ins>
      <w:ins w:id="838" w:author="Frank Asirifi Otchere" w:date="2021-11-25T12:04:00Z">
        <w:r w:rsidRPr="00565887">
          <w:rPr>
            <w:rFonts w:ascii="Gill Sans MT" w:hAnsi="Gill Sans MT"/>
            <w:b/>
            <w:bCs/>
            <w:color w:val="000000" w:themeColor="text1"/>
            <w:sz w:val="24"/>
            <w:szCs w:val="24"/>
            <w:rPrChange w:id="839" w:author="Frank Asirifi Otchere" w:date="2021-11-25T12:05:00Z">
              <w:rPr>
                <w:rFonts w:ascii="Gill Sans MT" w:hAnsi="Gill Sans MT"/>
                <w:b/>
                <w:bCs/>
                <w:sz w:val="24"/>
                <w:szCs w:val="24"/>
              </w:rPr>
            </w:rPrChange>
          </w:rPr>
          <w:t xml:space="preserve"> Reporting</w:t>
        </w:r>
      </w:ins>
    </w:p>
    <w:p w14:paraId="5AF6766E" w14:textId="77777777" w:rsidR="00F81315" w:rsidRPr="00F81315" w:rsidRDefault="00F81315" w:rsidP="00F81315">
      <w:pPr>
        <w:spacing w:line="360" w:lineRule="auto"/>
        <w:rPr>
          <w:ins w:id="840" w:author="Frank Asirifi Otchere" w:date="2021-11-25T12:09:00Z"/>
          <w:rFonts w:ascii="Gill Sans MT" w:hAnsi="Gill Sans MT"/>
          <w:bCs/>
          <w:sz w:val="24"/>
          <w:szCs w:val="24"/>
          <w:rPrChange w:id="841" w:author="Frank Asirifi Otchere" w:date="2021-11-25T12:09:00Z">
            <w:rPr>
              <w:ins w:id="842" w:author="Frank Asirifi Otchere" w:date="2021-11-25T12:09:00Z"/>
            </w:rPr>
          </w:rPrChange>
        </w:rPr>
        <w:pPrChange w:id="843" w:author="Frank Asirifi Otchere" w:date="2021-11-25T12:09:00Z">
          <w:pPr>
            <w:pStyle w:val="ListParagraph"/>
            <w:numPr>
              <w:numId w:val="9"/>
            </w:numPr>
            <w:spacing w:line="360" w:lineRule="auto"/>
            <w:ind w:hanging="360"/>
          </w:pPr>
        </w:pPrChange>
      </w:pPr>
      <w:ins w:id="844" w:author="Frank Asirifi Otchere" w:date="2021-11-25T12:09:00Z">
        <w:r w:rsidRPr="00F81315">
          <w:rPr>
            <w:rFonts w:ascii="Gill Sans MT" w:hAnsi="Gill Sans MT"/>
            <w:bCs/>
            <w:sz w:val="24"/>
            <w:szCs w:val="24"/>
            <w:rPrChange w:id="845" w:author="Frank Asirifi Otchere" w:date="2021-11-25T12:09:00Z">
              <w:rPr/>
            </w:rPrChange>
          </w:rPr>
          <w:t>Following an event where this system restoration procedure is invoked, the System Operations Department shall prepare a report on the event, indicating the cause(s) of the disturbance, the restoration process used and making appropriate recommendations where needed.</w:t>
        </w:r>
      </w:ins>
    </w:p>
    <w:p w14:paraId="6F504003" w14:textId="77777777" w:rsidR="00565887" w:rsidRPr="00565887" w:rsidRDefault="00565887" w:rsidP="00565887">
      <w:pPr>
        <w:rPr>
          <w:ins w:id="846" w:author="Frank Asirifi Otchere" w:date="2021-10-21T15:52:00Z"/>
          <w:rPrChange w:id="847" w:author="Frank Asirifi Otchere" w:date="2021-11-25T12:05:00Z">
            <w:rPr>
              <w:ins w:id="848" w:author="Frank Asirifi Otchere" w:date="2021-10-21T15:52:00Z"/>
              <w:rFonts w:ascii="Gill Sans MT" w:hAnsi="Gill Sans MT"/>
              <w:b/>
              <w:bCs/>
              <w:sz w:val="24"/>
              <w:szCs w:val="24"/>
            </w:rPr>
          </w:rPrChange>
        </w:rPr>
        <w:pPrChange w:id="849" w:author="Frank Asirifi Otchere" w:date="2021-11-25T12:05:00Z">
          <w:pPr>
            <w:spacing w:line="360" w:lineRule="auto"/>
          </w:pPr>
        </w:pPrChange>
      </w:pPr>
    </w:p>
    <w:p w14:paraId="483B27FF" w14:textId="38A70770" w:rsidR="004F46FB" w:rsidRPr="001A3DA8" w:rsidRDefault="001A3DA8">
      <w:pPr>
        <w:spacing w:line="360" w:lineRule="auto"/>
        <w:rPr>
          <w:ins w:id="850" w:author="frederick.okang@gmail.com" w:date="2021-10-20T12:17:00Z"/>
          <w:rFonts w:ascii="Gill Sans MT" w:hAnsi="Gill Sans MT"/>
          <w:b/>
          <w:bCs/>
          <w:color w:val="0070C0"/>
          <w:sz w:val="24"/>
          <w:szCs w:val="24"/>
          <w:rPrChange w:id="851" w:author="Frank Asirifi Otchere" w:date="2021-11-25T11:38:00Z">
            <w:rPr>
              <w:ins w:id="852" w:author="frederick.okang@gmail.com" w:date="2021-10-20T12:17:00Z"/>
              <w:rFonts w:ascii="Gill Sans MT" w:hAnsi="Gill Sans MT"/>
              <w:b/>
              <w:bCs/>
              <w:sz w:val="24"/>
              <w:szCs w:val="24"/>
            </w:rPr>
          </w:rPrChange>
        </w:rPr>
        <w:pPrChange w:id="853" w:author="Frank Asirifi Otchere" w:date="2021-10-21T14:56:00Z">
          <w:pPr/>
        </w:pPrChange>
      </w:pPr>
      <w:ins w:id="854" w:author="Frank Asirifi Otchere" w:date="2021-11-25T11:38:00Z">
        <w:r w:rsidRPr="001A3DA8">
          <w:rPr>
            <w:rFonts w:ascii="Gill Sans MT" w:hAnsi="Gill Sans MT"/>
            <w:b/>
            <w:bCs/>
            <w:color w:val="0070C0"/>
            <w:sz w:val="24"/>
            <w:szCs w:val="24"/>
            <w:rPrChange w:id="855" w:author="Frank Asirifi Otchere" w:date="2021-11-25T11:38:00Z">
              <w:rPr>
                <w:rFonts w:ascii="Gill Sans MT" w:hAnsi="Gill Sans MT"/>
                <w:b/>
                <w:bCs/>
                <w:sz w:val="24"/>
                <w:szCs w:val="24"/>
              </w:rPr>
            </w:rPrChange>
          </w:rPr>
          <w:t>Key Points to consider for inclusion:</w:t>
        </w:r>
      </w:ins>
    </w:p>
    <w:p w14:paraId="6196DD0B" w14:textId="4E599480" w:rsidR="00E47CE6" w:rsidRPr="001A3DA8" w:rsidRDefault="00E47CE6">
      <w:pPr>
        <w:spacing w:line="360" w:lineRule="auto"/>
        <w:rPr>
          <w:ins w:id="856" w:author="frederick.okang@gmail.com" w:date="2021-10-20T12:17:00Z"/>
          <w:rFonts w:ascii="Gill Sans MT" w:hAnsi="Gill Sans MT"/>
          <w:bCs/>
          <w:color w:val="0070C0"/>
          <w:sz w:val="24"/>
          <w:szCs w:val="24"/>
          <w:rPrChange w:id="857" w:author="Frank Asirifi Otchere" w:date="2021-11-25T11:39:00Z">
            <w:rPr>
              <w:ins w:id="858" w:author="frederick.okang@gmail.com" w:date="2021-10-20T12:17:00Z"/>
              <w:rFonts w:ascii="Gill Sans MT" w:hAnsi="Gill Sans MT"/>
              <w:bCs/>
              <w:sz w:val="24"/>
              <w:szCs w:val="24"/>
            </w:rPr>
          </w:rPrChange>
        </w:rPr>
        <w:pPrChange w:id="859" w:author="Frank Asirifi Otchere" w:date="2021-10-21T14:56:00Z">
          <w:pPr/>
        </w:pPrChange>
      </w:pPr>
      <w:ins w:id="860" w:author="frederick.okang@gmail.com" w:date="2021-10-20T12:17:00Z">
        <w:r w:rsidRPr="001A3DA8">
          <w:rPr>
            <w:rFonts w:ascii="Gill Sans MT" w:hAnsi="Gill Sans MT"/>
            <w:b/>
            <w:bCs/>
            <w:color w:val="0070C0"/>
            <w:sz w:val="24"/>
            <w:szCs w:val="24"/>
            <w:rPrChange w:id="861" w:author="Frank Asirifi Otchere" w:date="2021-11-25T11:39:00Z">
              <w:rPr>
                <w:rFonts w:ascii="Gill Sans MT" w:hAnsi="Gill Sans MT"/>
                <w:b/>
                <w:bCs/>
                <w:sz w:val="24"/>
                <w:szCs w:val="24"/>
              </w:rPr>
            </w:rPrChange>
          </w:rPr>
          <w:t xml:space="preserve">A </w:t>
        </w:r>
        <w:r w:rsidRPr="001A3DA8">
          <w:rPr>
            <w:rFonts w:ascii="Gill Sans MT" w:hAnsi="Gill Sans MT"/>
            <w:bCs/>
            <w:color w:val="0070C0"/>
            <w:sz w:val="24"/>
            <w:szCs w:val="24"/>
            <w:rPrChange w:id="862" w:author="Frank Asirifi Otchere" w:date="2021-11-25T11:39:00Z">
              <w:rPr>
                <w:rFonts w:ascii="Gill Sans MT" w:hAnsi="Gill Sans MT"/>
                <w:bCs/>
                <w:sz w:val="24"/>
                <w:szCs w:val="24"/>
              </w:rPr>
            </w:rPrChange>
          </w:rPr>
          <w:t>simple restoration SLD showing the 161 &amp; 330kV networks that needs to be restored first</w:t>
        </w:r>
      </w:ins>
    </w:p>
    <w:p w14:paraId="5DA2E3A4" w14:textId="75EF4041" w:rsidR="00E47CE6" w:rsidRPr="001A3DA8" w:rsidRDefault="00E47CE6">
      <w:pPr>
        <w:spacing w:line="360" w:lineRule="auto"/>
        <w:rPr>
          <w:ins w:id="863" w:author="frederick.okang@gmail.com" w:date="2021-10-20T12:43:00Z"/>
          <w:rFonts w:ascii="Gill Sans MT" w:hAnsi="Gill Sans MT"/>
          <w:bCs/>
          <w:color w:val="0070C0"/>
          <w:sz w:val="24"/>
          <w:szCs w:val="24"/>
          <w:rPrChange w:id="864" w:author="Frank Asirifi Otchere" w:date="2021-11-25T11:39:00Z">
            <w:rPr>
              <w:ins w:id="865" w:author="frederick.okang@gmail.com" w:date="2021-10-20T12:43:00Z"/>
              <w:rFonts w:ascii="Gill Sans MT" w:hAnsi="Gill Sans MT"/>
              <w:bCs/>
              <w:sz w:val="24"/>
              <w:szCs w:val="24"/>
            </w:rPr>
          </w:rPrChange>
        </w:rPr>
        <w:pPrChange w:id="866" w:author="Frank Asirifi Otchere" w:date="2021-10-21T14:56:00Z">
          <w:pPr/>
        </w:pPrChange>
      </w:pPr>
      <w:ins w:id="867" w:author="frederick.okang@gmail.com" w:date="2021-10-20T12:18:00Z">
        <w:r w:rsidRPr="001A3DA8">
          <w:rPr>
            <w:rFonts w:ascii="Gill Sans MT" w:hAnsi="Gill Sans MT"/>
            <w:bCs/>
            <w:color w:val="0070C0"/>
            <w:sz w:val="24"/>
            <w:szCs w:val="24"/>
            <w:rPrChange w:id="868" w:author="Frank Asirifi Otchere" w:date="2021-11-25T11:39:00Z">
              <w:rPr>
                <w:rFonts w:ascii="Gill Sans MT" w:hAnsi="Gill Sans MT"/>
                <w:bCs/>
                <w:sz w:val="24"/>
                <w:szCs w:val="24"/>
              </w:rPr>
            </w:rPrChange>
          </w:rPr>
          <w:lastRenderedPageBreak/>
          <w:t>Identify the synchronization points/synchr</w:t>
        </w:r>
      </w:ins>
      <w:ins w:id="869" w:author="frederick.okang@gmail.com" w:date="2021-10-20T12:44:00Z">
        <w:r w:rsidR="004D2C4F" w:rsidRPr="001A3DA8">
          <w:rPr>
            <w:rFonts w:ascii="Gill Sans MT" w:hAnsi="Gill Sans MT"/>
            <w:bCs/>
            <w:color w:val="0070C0"/>
            <w:sz w:val="24"/>
            <w:szCs w:val="24"/>
            <w:rPrChange w:id="870" w:author="Frank Asirifi Otchere" w:date="2021-11-25T11:39:00Z">
              <w:rPr>
                <w:rFonts w:ascii="Gill Sans MT" w:hAnsi="Gill Sans MT"/>
                <w:bCs/>
                <w:sz w:val="24"/>
                <w:szCs w:val="24"/>
              </w:rPr>
            </w:rPrChange>
          </w:rPr>
          <w:t xml:space="preserve">o </w:t>
        </w:r>
      </w:ins>
      <w:ins w:id="871" w:author="frederick.okang@gmail.com" w:date="2021-10-20T12:18:00Z">
        <w:r w:rsidRPr="001A3DA8">
          <w:rPr>
            <w:rFonts w:ascii="Gill Sans MT" w:hAnsi="Gill Sans MT"/>
            <w:bCs/>
            <w:color w:val="0070C0"/>
            <w:sz w:val="24"/>
            <w:szCs w:val="24"/>
            <w:rPrChange w:id="872" w:author="Frank Asirifi Otchere" w:date="2021-11-25T11:39:00Z">
              <w:rPr>
                <w:rFonts w:ascii="Gill Sans MT" w:hAnsi="Gill Sans MT"/>
                <w:bCs/>
                <w:sz w:val="24"/>
                <w:szCs w:val="24"/>
              </w:rPr>
            </w:rPrChange>
          </w:rPr>
          <w:t>checks and where they are installed in the Ghana power system</w:t>
        </w:r>
      </w:ins>
    </w:p>
    <w:p w14:paraId="5BC9DDF4" w14:textId="190D0427" w:rsidR="004D2C4F" w:rsidRPr="001A3DA8" w:rsidRDefault="004D2C4F">
      <w:pPr>
        <w:spacing w:line="360" w:lineRule="auto"/>
        <w:rPr>
          <w:ins w:id="873" w:author="frederick.okang@gmail.com" w:date="2021-10-20T12:18:00Z"/>
          <w:rFonts w:ascii="Gill Sans MT" w:hAnsi="Gill Sans MT"/>
          <w:bCs/>
          <w:color w:val="0070C0"/>
          <w:sz w:val="24"/>
          <w:szCs w:val="24"/>
          <w:rPrChange w:id="874" w:author="Frank Asirifi Otchere" w:date="2021-11-25T11:39:00Z">
            <w:rPr>
              <w:ins w:id="875" w:author="frederick.okang@gmail.com" w:date="2021-10-20T12:18:00Z"/>
              <w:rFonts w:ascii="Gill Sans MT" w:hAnsi="Gill Sans MT"/>
              <w:bCs/>
              <w:sz w:val="24"/>
              <w:szCs w:val="24"/>
            </w:rPr>
          </w:rPrChange>
        </w:rPr>
        <w:pPrChange w:id="876" w:author="Frank Asirifi Otchere" w:date="2021-10-21T14:56:00Z">
          <w:pPr/>
        </w:pPrChange>
      </w:pPr>
      <w:ins w:id="877" w:author="frederick.okang@gmail.com" w:date="2021-10-20T12:43:00Z">
        <w:r w:rsidRPr="001A3DA8">
          <w:rPr>
            <w:rFonts w:ascii="Gill Sans MT" w:hAnsi="Gill Sans MT"/>
            <w:bCs/>
            <w:color w:val="0070C0"/>
            <w:sz w:val="24"/>
            <w:szCs w:val="24"/>
            <w:rPrChange w:id="878" w:author="Frank Asirifi Otchere" w:date="2021-11-25T11:39:00Z">
              <w:rPr>
                <w:rFonts w:ascii="Gill Sans MT" w:hAnsi="Gill Sans MT"/>
                <w:bCs/>
                <w:sz w:val="24"/>
                <w:szCs w:val="24"/>
              </w:rPr>
            </w:rPrChange>
          </w:rPr>
          <w:t xml:space="preserve">Identify interconnection points </w:t>
        </w:r>
      </w:ins>
      <w:ins w:id="879" w:author="frederick.okang@gmail.com" w:date="2021-10-20T12:44:00Z">
        <w:r w:rsidRPr="001A3DA8">
          <w:rPr>
            <w:rFonts w:ascii="Gill Sans MT" w:hAnsi="Gill Sans MT"/>
            <w:bCs/>
            <w:color w:val="0070C0"/>
            <w:sz w:val="24"/>
            <w:szCs w:val="24"/>
            <w:rPrChange w:id="880" w:author="Frank Asirifi Otchere" w:date="2021-11-25T11:39:00Z">
              <w:rPr>
                <w:rFonts w:ascii="Gill Sans MT" w:hAnsi="Gill Sans MT"/>
                <w:bCs/>
                <w:sz w:val="24"/>
                <w:szCs w:val="24"/>
              </w:rPr>
            </w:rPrChange>
          </w:rPr>
          <w:t>which can</w:t>
        </w:r>
      </w:ins>
      <w:ins w:id="881" w:author="frederick.okang@gmail.com" w:date="2021-10-20T12:43:00Z">
        <w:r w:rsidRPr="001A3DA8">
          <w:rPr>
            <w:rFonts w:ascii="Gill Sans MT" w:hAnsi="Gill Sans MT"/>
            <w:bCs/>
            <w:color w:val="0070C0"/>
            <w:sz w:val="24"/>
            <w:szCs w:val="24"/>
            <w:rPrChange w:id="882" w:author="Frank Asirifi Otchere" w:date="2021-11-25T11:39:00Z">
              <w:rPr>
                <w:rFonts w:ascii="Gill Sans MT" w:hAnsi="Gill Sans MT"/>
                <w:bCs/>
                <w:sz w:val="24"/>
                <w:szCs w:val="24"/>
              </w:rPr>
            </w:rPrChange>
          </w:rPr>
          <w:t xml:space="preserve"> assist with power restoration</w:t>
        </w:r>
      </w:ins>
    </w:p>
    <w:p w14:paraId="00EE6026" w14:textId="76810049" w:rsidR="00E47CE6" w:rsidRPr="001A3DA8" w:rsidRDefault="00E47CE6">
      <w:pPr>
        <w:spacing w:line="360" w:lineRule="auto"/>
        <w:rPr>
          <w:ins w:id="883" w:author="frederick.okang@gmail.com" w:date="2021-10-20T12:45:00Z"/>
          <w:rFonts w:ascii="Gill Sans MT" w:hAnsi="Gill Sans MT"/>
          <w:bCs/>
          <w:color w:val="0070C0"/>
          <w:sz w:val="24"/>
          <w:szCs w:val="24"/>
          <w:rPrChange w:id="884" w:author="Frank Asirifi Otchere" w:date="2021-11-25T11:39:00Z">
            <w:rPr>
              <w:ins w:id="885" w:author="frederick.okang@gmail.com" w:date="2021-10-20T12:45:00Z"/>
              <w:rFonts w:ascii="Gill Sans MT" w:hAnsi="Gill Sans MT"/>
              <w:bCs/>
              <w:sz w:val="24"/>
              <w:szCs w:val="24"/>
            </w:rPr>
          </w:rPrChange>
        </w:rPr>
        <w:pPrChange w:id="886" w:author="Frank Asirifi Otchere" w:date="2021-10-21T14:56:00Z">
          <w:pPr/>
        </w:pPrChange>
      </w:pPr>
      <w:ins w:id="887" w:author="frederick.okang@gmail.com" w:date="2021-10-20T12:19:00Z">
        <w:r w:rsidRPr="001A3DA8">
          <w:rPr>
            <w:rFonts w:ascii="Gill Sans MT" w:hAnsi="Gill Sans MT"/>
            <w:bCs/>
            <w:color w:val="0070C0"/>
            <w:sz w:val="24"/>
            <w:szCs w:val="24"/>
            <w:rPrChange w:id="888" w:author="Frank Asirifi Otchere" w:date="2021-11-25T11:39:00Z">
              <w:rPr>
                <w:rFonts w:ascii="Gill Sans MT" w:hAnsi="Gill Sans MT"/>
                <w:bCs/>
                <w:sz w:val="24"/>
                <w:szCs w:val="24"/>
              </w:rPr>
            </w:rPrChange>
          </w:rPr>
          <w:t xml:space="preserve">Define the </w:t>
        </w:r>
        <w:proofErr w:type="spellStart"/>
        <w:r w:rsidRPr="001A3DA8">
          <w:rPr>
            <w:rFonts w:ascii="Gill Sans MT" w:hAnsi="Gill Sans MT"/>
            <w:bCs/>
            <w:color w:val="0070C0"/>
            <w:sz w:val="24"/>
            <w:szCs w:val="24"/>
            <w:rPrChange w:id="889" w:author="Frank Asirifi Otchere" w:date="2021-11-25T11:39:00Z">
              <w:rPr>
                <w:rFonts w:ascii="Gill Sans MT" w:hAnsi="Gill Sans MT"/>
                <w:bCs/>
                <w:sz w:val="24"/>
                <w:szCs w:val="24"/>
              </w:rPr>
            </w:rPrChange>
          </w:rPr>
          <w:t>preffered</w:t>
        </w:r>
        <w:proofErr w:type="spellEnd"/>
        <w:r w:rsidRPr="001A3DA8">
          <w:rPr>
            <w:rFonts w:ascii="Gill Sans MT" w:hAnsi="Gill Sans MT"/>
            <w:bCs/>
            <w:color w:val="0070C0"/>
            <w:sz w:val="24"/>
            <w:szCs w:val="24"/>
            <w:rPrChange w:id="890" w:author="Frank Asirifi Otchere" w:date="2021-11-25T11:39:00Z">
              <w:rPr>
                <w:rFonts w:ascii="Gill Sans MT" w:hAnsi="Gill Sans MT"/>
                <w:bCs/>
                <w:sz w:val="24"/>
                <w:szCs w:val="24"/>
              </w:rPr>
            </w:rPrChange>
          </w:rPr>
          <w:t xml:space="preserve"> energization paths</w:t>
        </w:r>
      </w:ins>
    </w:p>
    <w:p w14:paraId="4DF4E854" w14:textId="6B63AD9E" w:rsidR="004D2C4F" w:rsidRPr="001A3DA8" w:rsidRDefault="004D2C4F">
      <w:pPr>
        <w:spacing w:line="360" w:lineRule="auto"/>
        <w:rPr>
          <w:ins w:id="891" w:author="frederick.okang@gmail.com" w:date="2021-10-20T12:19:00Z"/>
          <w:rFonts w:ascii="Gill Sans MT" w:hAnsi="Gill Sans MT"/>
          <w:bCs/>
          <w:color w:val="0070C0"/>
          <w:sz w:val="24"/>
          <w:szCs w:val="24"/>
          <w:rPrChange w:id="892" w:author="Frank Asirifi Otchere" w:date="2021-11-25T11:39:00Z">
            <w:rPr>
              <w:ins w:id="893" w:author="frederick.okang@gmail.com" w:date="2021-10-20T12:19:00Z"/>
              <w:rFonts w:ascii="Gill Sans MT" w:hAnsi="Gill Sans MT"/>
              <w:bCs/>
              <w:sz w:val="24"/>
              <w:szCs w:val="24"/>
            </w:rPr>
          </w:rPrChange>
        </w:rPr>
        <w:pPrChange w:id="894" w:author="Frank Asirifi Otchere" w:date="2021-10-21T14:56:00Z">
          <w:pPr/>
        </w:pPrChange>
      </w:pPr>
      <w:ins w:id="895" w:author="frederick.okang@gmail.com" w:date="2021-10-20T12:45:00Z">
        <w:r w:rsidRPr="001A3DA8">
          <w:rPr>
            <w:rFonts w:ascii="Gill Sans MT" w:hAnsi="Gill Sans MT"/>
            <w:bCs/>
            <w:color w:val="0070C0"/>
            <w:sz w:val="24"/>
            <w:szCs w:val="24"/>
            <w:rPrChange w:id="896" w:author="Frank Asirifi Otchere" w:date="2021-11-25T11:39:00Z">
              <w:rPr>
                <w:rFonts w:ascii="Gill Sans MT" w:hAnsi="Gill Sans MT"/>
                <w:bCs/>
                <w:sz w:val="24"/>
                <w:szCs w:val="24"/>
              </w:rPr>
            </w:rPrChange>
          </w:rPr>
          <w:t>Identify loads, their location and magnitude that are required to control voltages and frequency within acceptable limits</w:t>
        </w:r>
      </w:ins>
    </w:p>
    <w:p w14:paraId="4C5F6051" w14:textId="30985F90" w:rsidR="00F5105B" w:rsidRDefault="00F5105B">
      <w:pPr>
        <w:spacing w:line="360" w:lineRule="auto"/>
        <w:rPr>
          <w:ins w:id="897" w:author="frederick.okang@gmail.com" w:date="2021-10-20T12:35:00Z"/>
          <w:rFonts w:ascii="Gill Sans MT" w:hAnsi="Gill Sans MT"/>
          <w:bCs/>
          <w:sz w:val="24"/>
          <w:szCs w:val="24"/>
        </w:rPr>
        <w:pPrChange w:id="898" w:author="Frank Asirifi Otchere" w:date="2021-10-21T14:56:00Z">
          <w:pPr/>
        </w:pPrChange>
      </w:pPr>
      <w:ins w:id="899" w:author="frederick.okang@gmail.com" w:date="2021-10-20T12:32:00Z">
        <w:r>
          <w:rPr>
            <w:rFonts w:ascii="Gill Sans MT" w:hAnsi="Gill Sans MT"/>
            <w:bCs/>
            <w:sz w:val="24"/>
            <w:szCs w:val="24"/>
          </w:rPr>
          <w:t xml:space="preserve">The System Operator shall at regular times determine black start </w:t>
        </w:r>
      </w:ins>
      <w:ins w:id="900" w:author="frederick.okang@gmail.com" w:date="2021-10-20T12:33:00Z">
        <w:r>
          <w:rPr>
            <w:rFonts w:ascii="Gill Sans MT" w:hAnsi="Gill Sans MT"/>
            <w:bCs/>
            <w:sz w:val="24"/>
            <w:szCs w:val="24"/>
          </w:rPr>
          <w:t xml:space="preserve">facilities through operational studies and simulations. These </w:t>
        </w:r>
      </w:ins>
      <w:ins w:id="901" w:author="frederick.okang@gmail.com" w:date="2021-10-20T12:34:00Z">
        <w:r>
          <w:rPr>
            <w:rFonts w:ascii="Gill Sans MT" w:hAnsi="Gill Sans MT"/>
            <w:bCs/>
            <w:sz w:val="24"/>
            <w:szCs w:val="24"/>
          </w:rPr>
          <w:t xml:space="preserve">studies must be updated whenever a new generator is </w:t>
        </w:r>
      </w:ins>
      <w:ins w:id="902" w:author="frederick.okang@gmail.com" w:date="2021-10-20T12:35:00Z">
        <w:r>
          <w:rPr>
            <w:rFonts w:ascii="Gill Sans MT" w:hAnsi="Gill Sans MT"/>
            <w:bCs/>
            <w:sz w:val="24"/>
            <w:szCs w:val="24"/>
          </w:rPr>
          <w:t>commissioned</w:t>
        </w:r>
      </w:ins>
      <w:ins w:id="903" w:author="frederick.okang@gmail.com" w:date="2021-10-20T12:34:00Z">
        <w:r>
          <w:rPr>
            <w:rFonts w:ascii="Gill Sans MT" w:hAnsi="Gill Sans MT"/>
            <w:bCs/>
            <w:sz w:val="24"/>
            <w:szCs w:val="24"/>
          </w:rPr>
          <w:t xml:space="preserve"> on the Ghana NITS</w:t>
        </w:r>
      </w:ins>
      <w:ins w:id="904" w:author="frederick.okang@gmail.com" w:date="2021-10-20T12:35:00Z">
        <w:r>
          <w:rPr>
            <w:rFonts w:ascii="Gill Sans MT" w:hAnsi="Gill Sans MT"/>
            <w:bCs/>
            <w:sz w:val="24"/>
            <w:szCs w:val="24"/>
          </w:rPr>
          <w:t>.</w:t>
        </w:r>
      </w:ins>
      <w:ins w:id="905" w:author="frederick.okang@gmail.com" w:date="2021-10-20T12:36:00Z">
        <w:r>
          <w:rPr>
            <w:rFonts w:ascii="Gill Sans MT" w:hAnsi="Gill Sans MT"/>
            <w:bCs/>
            <w:sz w:val="24"/>
            <w:szCs w:val="24"/>
          </w:rPr>
          <w:t xml:space="preserve"> The characteristics of the black start facility should include but not limited to the </w:t>
        </w:r>
      </w:ins>
      <w:proofErr w:type="gramStart"/>
      <w:ins w:id="906" w:author="frederick.okang@gmail.com" w:date="2021-10-20T12:37:00Z">
        <w:r>
          <w:rPr>
            <w:rFonts w:ascii="Gill Sans MT" w:hAnsi="Gill Sans MT"/>
            <w:bCs/>
            <w:sz w:val="24"/>
            <w:szCs w:val="24"/>
          </w:rPr>
          <w:t>location ,</w:t>
        </w:r>
      </w:ins>
      <w:proofErr w:type="gramEnd"/>
      <w:ins w:id="907" w:author="frederick.okang@gmail.com" w:date="2021-10-20T12:58:00Z">
        <w:r w:rsidR="007448D2">
          <w:rPr>
            <w:rFonts w:ascii="Gill Sans MT" w:hAnsi="Gill Sans MT"/>
            <w:bCs/>
            <w:sz w:val="24"/>
            <w:szCs w:val="24"/>
          </w:rPr>
          <w:t xml:space="preserve"> </w:t>
        </w:r>
      </w:ins>
      <w:ins w:id="908" w:author="frederick.okang@gmail.com" w:date="2021-10-20T12:38:00Z">
        <w:r w:rsidR="004D2C4F">
          <w:rPr>
            <w:rFonts w:ascii="Gill Sans MT" w:hAnsi="Gill Sans MT"/>
            <w:bCs/>
            <w:sz w:val="24"/>
            <w:szCs w:val="24"/>
          </w:rPr>
          <w:t>type of unit,</w:t>
        </w:r>
      </w:ins>
      <w:ins w:id="909" w:author="frederick.okang@gmail.com" w:date="2021-10-20T12:37:00Z">
        <w:r>
          <w:rPr>
            <w:rFonts w:ascii="Gill Sans MT" w:hAnsi="Gill Sans MT"/>
            <w:bCs/>
            <w:sz w:val="24"/>
            <w:szCs w:val="24"/>
          </w:rPr>
          <w:t xml:space="preserve"> MW&amp;</w:t>
        </w:r>
      </w:ins>
      <w:ins w:id="910" w:author="frederick.okang@gmail.com" w:date="2021-10-20T12:38:00Z">
        <w:r w:rsidR="004D2C4F">
          <w:rPr>
            <w:rFonts w:ascii="Gill Sans MT" w:hAnsi="Gill Sans MT"/>
            <w:bCs/>
            <w:sz w:val="24"/>
            <w:szCs w:val="24"/>
          </w:rPr>
          <w:t xml:space="preserve"> </w:t>
        </w:r>
      </w:ins>
      <w:proofErr w:type="spellStart"/>
      <w:ins w:id="911" w:author="frederick.okang@gmail.com" w:date="2021-10-20T12:37:00Z">
        <w:r>
          <w:rPr>
            <w:rFonts w:ascii="Gill Sans MT" w:hAnsi="Gill Sans MT"/>
            <w:bCs/>
            <w:sz w:val="24"/>
            <w:szCs w:val="24"/>
          </w:rPr>
          <w:t>MVar</w:t>
        </w:r>
        <w:proofErr w:type="spellEnd"/>
        <w:r>
          <w:rPr>
            <w:rFonts w:ascii="Gill Sans MT" w:hAnsi="Gill Sans MT"/>
            <w:bCs/>
            <w:sz w:val="24"/>
            <w:szCs w:val="24"/>
          </w:rPr>
          <w:t xml:space="preserve"> limits</w:t>
        </w:r>
      </w:ins>
      <w:ins w:id="912" w:author="frederick.okang@gmail.com" w:date="2021-10-20T12:38:00Z">
        <w:r w:rsidR="004D2C4F">
          <w:rPr>
            <w:rFonts w:ascii="Gill Sans MT" w:hAnsi="Gill Sans MT"/>
            <w:bCs/>
            <w:sz w:val="24"/>
            <w:szCs w:val="24"/>
          </w:rPr>
          <w:t xml:space="preserve"> etc. A generating facility which is identified as a black start unit must be certified </w:t>
        </w:r>
      </w:ins>
      <w:ins w:id="913" w:author="frederick.okang@gmail.com" w:date="2021-10-20T12:40:00Z">
        <w:r w:rsidR="004D2C4F">
          <w:rPr>
            <w:rFonts w:ascii="Gill Sans MT" w:hAnsi="Gill Sans MT"/>
            <w:bCs/>
            <w:sz w:val="24"/>
            <w:szCs w:val="24"/>
          </w:rPr>
          <w:t>verified by</w:t>
        </w:r>
      </w:ins>
      <w:ins w:id="914" w:author="frederick.okang@gmail.com" w:date="2021-10-20T12:38:00Z">
        <w:r w:rsidR="004D2C4F">
          <w:rPr>
            <w:rFonts w:ascii="Gill Sans MT" w:hAnsi="Gill Sans MT"/>
            <w:bCs/>
            <w:sz w:val="24"/>
            <w:szCs w:val="24"/>
          </w:rPr>
          <w:t xml:space="preserve"> </w:t>
        </w:r>
      </w:ins>
      <w:ins w:id="915" w:author="frederick.okang@gmail.com" w:date="2021-10-20T12:39:00Z">
        <w:r w:rsidR="004D2C4F">
          <w:rPr>
            <w:rFonts w:ascii="Gill Sans MT" w:hAnsi="Gill Sans MT"/>
            <w:bCs/>
            <w:sz w:val="24"/>
            <w:szCs w:val="24"/>
          </w:rPr>
          <w:t>appropriate</w:t>
        </w:r>
      </w:ins>
      <w:ins w:id="916" w:author="frederick.okang@gmail.com" w:date="2021-10-20T12:38:00Z">
        <w:r w:rsidR="004D2C4F">
          <w:rPr>
            <w:rFonts w:ascii="Gill Sans MT" w:hAnsi="Gill Sans MT"/>
            <w:bCs/>
            <w:sz w:val="24"/>
            <w:szCs w:val="24"/>
          </w:rPr>
          <w:t xml:space="preserve"> </w:t>
        </w:r>
      </w:ins>
      <w:ins w:id="917" w:author="frederick.okang@gmail.com" w:date="2021-10-20T12:39:00Z">
        <w:r w:rsidR="004D2C4F">
          <w:rPr>
            <w:rFonts w:ascii="Gill Sans MT" w:hAnsi="Gill Sans MT"/>
            <w:bCs/>
            <w:sz w:val="24"/>
            <w:szCs w:val="24"/>
          </w:rPr>
          <w:t>tests</w:t>
        </w:r>
      </w:ins>
    </w:p>
    <w:p w14:paraId="52D23DEE" w14:textId="60637B84" w:rsidR="00E47CE6" w:rsidDel="009A738E" w:rsidRDefault="00E47CE6">
      <w:pPr>
        <w:spacing w:line="360" w:lineRule="auto"/>
        <w:rPr>
          <w:ins w:id="918" w:author="frederick.okang@gmail.com" w:date="2021-10-20T12:19:00Z"/>
          <w:del w:id="919" w:author="Frank Asirifi Otchere" w:date="2021-11-25T11:40:00Z"/>
          <w:rFonts w:ascii="Gill Sans MT" w:hAnsi="Gill Sans MT"/>
          <w:bCs/>
          <w:sz w:val="24"/>
          <w:szCs w:val="24"/>
        </w:rPr>
        <w:pPrChange w:id="920" w:author="Frank Asirifi Otchere" w:date="2021-10-21T14:56:00Z">
          <w:pPr/>
        </w:pPrChange>
      </w:pPr>
      <w:ins w:id="921" w:author="frederick.okang@gmail.com" w:date="2021-10-20T12:19:00Z">
        <w:del w:id="922" w:author="Frank Asirifi Otchere" w:date="2021-11-25T11:40:00Z">
          <w:r w:rsidDel="009A738E">
            <w:rPr>
              <w:rFonts w:ascii="Gill Sans MT" w:hAnsi="Gill Sans MT"/>
              <w:bCs/>
              <w:sz w:val="24"/>
              <w:szCs w:val="24"/>
            </w:rPr>
            <w:delText>Black start facilities list, identify their location, capabilities and fuel sources as shown below</w:delText>
          </w:r>
        </w:del>
      </w:ins>
    </w:p>
    <w:tbl>
      <w:tblPr>
        <w:tblStyle w:val="GridTable5Dark-Accent1"/>
        <w:tblW w:w="0" w:type="auto"/>
        <w:tblLook w:val="04A0" w:firstRow="1" w:lastRow="0" w:firstColumn="1" w:lastColumn="0" w:noHBand="0" w:noVBand="1"/>
        <w:tblPrChange w:id="923" w:author="frederick.okang@gmail.com" w:date="2021-10-20T12:21:00Z">
          <w:tblPr>
            <w:tblStyle w:val="TableGrid"/>
            <w:tblW w:w="0" w:type="auto"/>
            <w:tblLook w:val="04A0" w:firstRow="1" w:lastRow="0" w:firstColumn="1" w:lastColumn="0" w:noHBand="0" w:noVBand="1"/>
          </w:tblPr>
        </w:tblPrChange>
      </w:tblPr>
      <w:tblGrid>
        <w:gridCol w:w="2048"/>
        <w:gridCol w:w="1199"/>
        <w:gridCol w:w="1201"/>
        <w:gridCol w:w="699"/>
        <w:gridCol w:w="1451"/>
        <w:tblGridChange w:id="924">
          <w:tblGrid>
            <w:gridCol w:w="1870"/>
            <w:gridCol w:w="1870"/>
            <w:gridCol w:w="1870"/>
            <w:gridCol w:w="1870"/>
            <w:gridCol w:w="1870"/>
          </w:tblGrid>
        </w:tblGridChange>
      </w:tblGrid>
      <w:tr w:rsidR="00E47CE6" w:rsidDel="009A738E" w14:paraId="4368360B" w14:textId="24B22709" w:rsidTr="00E47CE6">
        <w:trPr>
          <w:cnfStyle w:val="100000000000" w:firstRow="1" w:lastRow="0" w:firstColumn="0" w:lastColumn="0" w:oddVBand="0" w:evenVBand="0" w:oddHBand="0" w:evenHBand="0" w:firstRowFirstColumn="0" w:firstRowLastColumn="0" w:lastRowFirstColumn="0" w:lastRowLastColumn="0"/>
          <w:ins w:id="925" w:author="frederick.okang@gmail.com" w:date="2021-10-20T12:21:00Z"/>
          <w:del w:id="926" w:author="Frank Asirifi Otchere" w:date="2021-11-25T11:40:00Z"/>
        </w:trPr>
        <w:tc>
          <w:tcPr>
            <w:cnfStyle w:val="001000000000" w:firstRow="0" w:lastRow="0" w:firstColumn="1" w:lastColumn="0" w:oddVBand="0" w:evenVBand="0" w:oddHBand="0" w:evenHBand="0" w:firstRowFirstColumn="0" w:firstRowLastColumn="0" w:lastRowFirstColumn="0" w:lastRowLastColumn="0"/>
            <w:tcW w:w="0" w:type="dxa"/>
            <w:tcPrChange w:id="927" w:author="frederick.okang@gmail.com" w:date="2021-10-20T12:21:00Z">
              <w:tcPr>
                <w:tcW w:w="1870" w:type="dxa"/>
              </w:tcPr>
            </w:tcPrChange>
          </w:tcPr>
          <w:p w14:paraId="3B275F60" w14:textId="3634A69F" w:rsidR="00E47CE6" w:rsidDel="009A738E" w:rsidRDefault="00E47CE6">
            <w:pPr>
              <w:spacing w:line="360" w:lineRule="auto"/>
              <w:cnfStyle w:val="101000000000" w:firstRow="1" w:lastRow="0" w:firstColumn="1" w:lastColumn="0" w:oddVBand="0" w:evenVBand="0" w:oddHBand="0" w:evenHBand="0" w:firstRowFirstColumn="0" w:firstRowLastColumn="0" w:lastRowFirstColumn="0" w:lastRowLastColumn="0"/>
              <w:rPr>
                <w:ins w:id="928" w:author="frederick.okang@gmail.com" w:date="2021-10-20T12:21:00Z"/>
                <w:del w:id="929" w:author="Frank Asirifi Otchere" w:date="2021-11-25T11:40:00Z"/>
                <w:moveFrom w:id="930" w:author="Frank Asirifi Otchere" w:date="2021-10-21T10:03:00Z"/>
                <w:rFonts w:ascii="Gill Sans MT" w:hAnsi="Gill Sans MT"/>
                <w:bCs w:val="0"/>
                <w:sz w:val="24"/>
                <w:szCs w:val="24"/>
              </w:rPr>
              <w:pPrChange w:id="931" w:author="Frank Asirifi Otchere" w:date="2021-10-21T14:56:00Z">
                <w:pPr>
                  <w:cnfStyle w:val="101000000000" w:firstRow="1" w:lastRow="0" w:firstColumn="1" w:lastColumn="0" w:oddVBand="0" w:evenVBand="0" w:oddHBand="0" w:evenHBand="0" w:firstRowFirstColumn="0" w:firstRowLastColumn="0" w:lastRowFirstColumn="0" w:lastRowLastColumn="0"/>
                </w:pPr>
              </w:pPrChange>
            </w:pPr>
            <w:moveFromRangeStart w:id="932" w:author="Frank Asirifi Otchere" w:date="2021-10-21T10:03:00Z" w:name="move85703013"/>
            <w:moveFrom w:id="933" w:author="Frank Asirifi Otchere" w:date="2021-10-21T10:03:00Z">
              <w:ins w:id="934" w:author="frederick.okang@gmail.com" w:date="2021-10-20T12:21:00Z">
                <w:del w:id="935" w:author="Frank Asirifi Otchere" w:date="2021-11-25T11:40:00Z">
                  <w:r w:rsidDel="009A738E">
                    <w:rPr>
                      <w:rFonts w:ascii="Gill Sans MT" w:hAnsi="Gill Sans MT"/>
                      <w:bCs w:val="0"/>
                      <w:sz w:val="24"/>
                      <w:szCs w:val="24"/>
                    </w:rPr>
                    <w:delText>Plant</w:delText>
                  </w:r>
                </w:del>
              </w:ins>
            </w:moveFrom>
          </w:p>
        </w:tc>
        <w:tc>
          <w:tcPr>
            <w:tcW w:w="0" w:type="dxa"/>
            <w:tcPrChange w:id="936" w:author="frederick.okang@gmail.com" w:date="2021-10-20T12:21:00Z">
              <w:tcPr>
                <w:tcW w:w="1870" w:type="dxa"/>
              </w:tcPr>
            </w:tcPrChange>
          </w:tcPr>
          <w:p w14:paraId="7082AA95" w14:textId="2FAA6465" w:rsidR="00E47CE6" w:rsidDel="009A738E" w:rsidRDefault="00E47CE6">
            <w:pPr>
              <w:spacing w:line="360" w:lineRule="auto"/>
              <w:cnfStyle w:val="100000000000" w:firstRow="1" w:lastRow="0" w:firstColumn="0" w:lastColumn="0" w:oddVBand="0" w:evenVBand="0" w:oddHBand="0" w:evenHBand="0" w:firstRowFirstColumn="0" w:firstRowLastColumn="0" w:lastRowFirstColumn="0" w:lastRowLastColumn="0"/>
              <w:rPr>
                <w:ins w:id="937" w:author="frederick.okang@gmail.com" w:date="2021-10-20T12:21:00Z"/>
                <w:del w:id="938" w:author="Frank Asirifi Otchere" w:date="2021-11-25T11:40:00Z"/>
                <w:moveFrom w:id="939" w:author="Frank Asirifi Otchere" w:date="2021-10-21T10:03:00Z"/>
                <w:rFonts w:ascii="Gill Sans MT" w:hAnsi="Gill Sans MT"/>
                <w:bCs w:val="0"/>
                <w:sz w:val="24"/>
                <w:szCs w:val="24"/>
              </w:rPr>
              <w:pPrChange w:id="940" w:author="Frank Asirifi Otchere" w:date="2021-10-21T14:56:00Z">
                <w:pPr>
                  <w:cnfStyle w:val="100000000000" w:firstRow="1" w:lastRow="0" w:firstColumn="0" w:lastColumn="0" w:oddVBand="0" w:evenVBand="0" w:oddHBand="0" w:evenHBand="0" w:firstRowFirstColumn="0" w:firstRowLastColumn="0" w:lastRowFirstColumn="0" w:lastRowLastColumn="0"/>
                </w:pPr>
              </w:pPrChange>
            </w:pPr>
            <w:moveFrom w:id="941" w:author="Frank Asirifi Otchere" w:date="2021-10-21T10:03:00Z">
              <w:ins w:id="942" w:author="frederick.okang@gmail.com" w:date="2021-10-20T12:21:00Z">
                <w:del w:id="943" w:author="Frank Asirifi Otchere" w:date="2021-11-25T11:40:00Z">
                  <w:r w:rsidDel="009A738E">
                    <w:rPr>
                      <w:rFonts w:ascii="Gill Sans MT" w:hAnsi="Gill Sans MT"/>
                      <w:bCs w:val="0"/>
                      <w:sz w:val="24"/>
                      <w:szCs w:val="24"/>
                    </w:rPr>
                    <w:delText>Location</w:delText>
                  </w:r>
                </w:del>
              </w:ins>
            </w:moveFrom>
          </w:p>
        </w:tc>
        <w:tc>
          <w:tcPr>
            <w:tcW w:w="0" w:type="dxa"/>
            <w:tcPrChange w:id="944" w:author="frederick.okang@gmail.com" w:date="2021-10-20T12:21:00Z">
              <w:tcPr>
                <w:tcW w:w="1870" w:type="dxa"/>
              </w:tcPr>
            </w:tcPrChange>
          </w:tcPr>
          <w:p w14:paraId="5FD7059F" w14:textId="70DA3CDE" w:rsidR="00E47CE6" w:rsidDel="009A738E" w:rsidRDefault="00E47CE6">
            <w:pPr>
              <w:spacing w:line="360" w:lineRule="auto"/>
              <w:cnfStyle w:val="100000000000" w:firstRow="1" w:lastRow="0" w:firstColumn="0" w:lastColumn="0" w:oddVBand="0" w:evenVBand="0" w:oddHBand="0" w:evenHBand="0" w:firstRowFirstColumn="0" w:firstRowLastColumn="0" w:lastRowFirstColumn="0" w:lastRowLastColumn="0"/>
              <w:rPr>
                <w:ins w:id="945" w:author="frederick.okang@gmail.com" w:date="2021-10-20T12:21:00Z"/>
                <w:del w:id="946" w:author="Frank Asirifi Otchere" w:date="2021-11-25T11:40:00Z"/>
                <w:moveFrom w:id="947" w:author="Frank Asirifi Otchere" w:date="2021-10-21T10:03:00Z"/>
                <w:rFonts w:ascii="Gill Sans MT" w:hAnsi="Gill Sans MT"/>
                <w:bCs w:val="0"/>
                <w:sz w:val="24"/>
                <w:szCs w:val="24"/>
              </w:rPr>
              <w:pPrChange w:id="948" w:author="Frank Asirifi Otchere" w:date="2021-10-21T14:56:00Z">
                <w:pPr>
                  <w:cnfStyle w:val="100000000000" w:firstRow="1" w:lastRow="0" w:firstColumn="0" w:lastColumn="0" w:oddVBand="0" w:evenVBand="0" w:oddHBand="0" w:evenHBand="0" w:firstRowFirstColumn="0" w:firstRowLastColumn="0" w:lastRowFirstColumn="0" w:lastRowLastColumn="0"/>
                </w:pPr>
              </w:pPrChange>
            </w:pPr>
            <w:moveFrom w:id="949" w:author="Frank Asirifi Otchere" w:date="2021-10-21T10:03:00Z">
              <w:ins w:id="950" w:author="frederick.okang@gmail.com" w:date="2021-10-20T12:21:00Z">
                <w:del w:id="951" w:author="Frank Asirifi Otchere" w:date="2021-11-25T11:40:00Z">
                  <w:r w:rsidDel="009A738E">
                    <w:rPr>
                      <w:rFonts w:ascii="Gill Sans MT" w:hAnsi="Gill Sans MT"/>
                      <w:bCs w:val="0"/>
                      <w:sz w:val="24"/>
                      <w:szCs w:val="24"/>
                    </w:rPr>
                    <w:delText>Capacity</w:delText>
                  </w:r>
                </w:del>
              </w:ins>
            </w:moveFrom>
          </w:p>
        </w:tc>
        <w:tc>
          <w:tcPr>
            <w:tcW w:w="0" w:type="dxa"/>
            <w:tcPrChange w:id="952" w:author="frederick.okang@gmail.com" w:date="2021-10-20T12:21:00Z">
              <w:tcPr>
                <w:tcW w:w="1870" w:type="dxa"/>
              </w:tcPr>
            </w:tcPrChange>
          </w:tcPr>
          <w:p w14:paraId="56FF8964" w14:textId="55C21810" w:rsidR="00E47CE6" w:rsidDel="009A738E" w:rsidRDefault="00E47CE6">
            <w:pPr>
              <w:spacing w:line="360" w:lineRule="auto"/>
              <w:cnfStyle w:val="100000000000" w:firstRow="1" w:lastRow="0" w:firstColumn="0" w:lastColumn="0" w:oddVBand="0" w:evenVBand="0" w:oddHBand="0" w:evenHBand="0" w:firstRowFirstColumn="0" w:firstRowLastColumn="0" w:lastRowFirstColumn="0" w:lastRowLastColumn="0"/>
              <w:rPr>
                <w:ins w:id="953" w:author="frederick.okang@gmail.com" w:date="2021-10-20T12:21:00Z"/>
                <w:del w:id="954" w:author="Frank Asirifi Otchere" w:date="2021-11-25T11:40:00Z"/>
                <w:moveFrom w:id="955" w:author="Frank Asirifi Otchere" w:date="2021-10-21T10:03:00Z"/>
                <w:rFonts w:ascii="Gill Sans MT" w:hAnsi="Gill Sans MT"/>
                <w:bCs w:val="0"/>
                <w:sz w:val="24"/>
                <w:szCs w:val="24"/>
              </w:rPr>
              <w:pPrChange w:id="956" w:author="Frank Asirifi Otchere" w:date="2021-10-21T14:56:00Z">
                <w:pPr>
                  <w:cnfStyle w:val="100000000000" w:firstRow="1" w:lastRow="0" w:firstColumn="0" w:lastColumn="0" w:oddVBand="0" w:evenVBand="0" w:oddHBand="0" w:evenHBand="0" w:firstRowFirstColumn="0" w:firstRowLastColumn="0" w:lastRowFirstColumn="0" w:lastRowLastColumn="0"/>
                </w:pPr>
              </w:pPrChange>
            </w:pPr>
            <w:moveFrom w:id="957" w:author="Frank Asirifi Otchere" w:date="2021-10-21T10:03:00Z">
              <w:ins w:id="958" w:author="frederick.okang@gmail.com" w:date="2021-10-20T12:21:00Z">
                <w:del w:id="959" w:author="Frank Asirifi Otchere" w:date="2021-11-25T11:40:00Z">
                  <w:r w:rsidDel="009A738E">
                    <w:rPr>
                      <w:rFonts w:ascii="Gill Sans MT" w:hAnsi="Gill Sans MT"/>
                      <w:bCs w:val="0"/>
                      <w:sz w:val="24"/>
                      <w:szCs w:val="24"/>
                    </w:rPr>
                    <w:delText xml:space="preserve">Fuel </w:delText>
                  </w:r>
                </w:del>
              </w:ins>
            </w:moveFrom>
          </w:p>
        </w:tc>
        <w:tc>
          <w:tcPr>
            <w:tcW w:w="0" w:type="dxa"/>
            <w:tcPrChange w:id="960" w:author="frederick.okang@gmail.com" w:date="2021-10-20T12:21:00Z">
              <w:tcPr>
                <w:tcW w:w="1870" w:type="dxa"/>
              </w:tcPr>
            </w:tcPrChange>
          </w:tcPr>
          <w:p w14:paraId="244698FF" w14:textId="3E82382F" w:rsidR="00E47CE6" w:rsidDel="009A738E" w:rsidRDefault="00E47CE6">
            <w:pPr>
              <w:spacing w:line="360" w:lineRule="auto"/>
              <w:cnfStyle w:val="100000000000" w:firstRow="1" w:lastRow="0" w:firstColumn="0" w:lastColumn="0" w:oddVBand="0" w:evenVBand="0" w:oddHBand="0" w:evenHBand="0" w:firstRowFirstColumn="0" w:firstRowLastColumn="0" w:lastRowFirstColumn="0" w:lastRowLastColumn="0"/>
              <w:rPr>
                <w:ins w:id="961" w:author="frederick.okang@gmail.com" w:date="2021-10-20T12:21:00Z"/>
                <w:del w:id="962" w:author="Frank Asirifi Otchere" w:date="2021-11-25T11:40:00Z"/>
                <w:moveFrom w:id="963" w:author="Frank Asirifi Otchere" w:date="2021-10-21T10:03:00Z"/>
                <w:rFonts w:ascii="Gill Sans MT" w:hAnsi="Gill Sans MT"/>
                <w:bCs w:val="0"/>
                <w:sz w:val="24"/>
                <w:szCs w:val="24"/>
              </w:rPr>
              <w:pPrChange w:id="964" w:author="Frank Asirifi Otchere" w:date="2021-10-21T14:56:00Z">
                <w:pPr>
                  <w:cnfStyle w:val="100000000000" w:firstRow="1" w:lastRow="0" w:firstColumn="0" w:lastColumn="0" w:oddVBand="0" w:evenVBand="0" w:oddHBand="0" w:evenHBand="0" w:firstRowFirstColumn="0" w:firstRowLastColumn="0" w:lastRowFirstColumn="0" w:lastRowLastColumn="0"/>
                </w:pPr>
              </w:pPrChange>
            </w:pPr>
            <w:moveFrom w:id="965" w:author="Frank Asirifi Otchere" w:date="2021-10-21T10:03:00Z">
              <w:ins w:id="966" w:author="frederick.okang@gmail.com" w:date="2021-10-20T12:21:00Z">
                <w:del w:id="967" w:author="Frank Asirifi Otchere" w:date="2021-11-25T11:40:00Z">
                  <w:r w:rsidDel="009A738E">
                    <w:rPr>
                      <w:rFonts w:ascii="Gill Sans MT" w:hAnsi="Gill Sans MT"/>
                      <w:bCs w:val="0"/>
                      <w:sz w:val="24"/>
                      <w:szCs w:val="24"/>
                    </w:rPr>
                    <w:delText xml:space="preserve">Evacuation Voltage </w:delText>
                  </w:r>
                </w:del>
              </w:ins>
            </w:moveFrom>
          </w:p>
        </w:tc>
      </w:tr>
      <w:tr w:rsidR="00E47CE6" w:rsidDel="009A738E" w14:paraId="1556962B" w14:textId="1EEF467F" w:rsidTr="00E47CE6">
        <w:trPr>
          <w:cnfStyle w:val="000000100000" w:firstRow="0" w:lastRow="0" w:firstColumn="0" w:lastColumn="0" w:oddVBand="0" w:evenVBand="0" w:oddHBand="1" w:evenHBand="0" w:firstRowFirstColumn="0" w:firstRowLastColumn="0" w:lastRowFirstColumn="0" w:lastRowLastColumn="0"/>
          <w:ins w:id="968" w:author="frederick.okang@gmail.com" w:date="2021-10-20T12:21:00Z"/>
          <w:del w:id="969" w:author="Frank Asirifi Otchere" w:date="2021-11-25T11:40:00Z"/>
        </w:trPr>
        <w:tc>
          <w:tcPr>
            <w:cnfStyle w:val="001000000000" w:firstRow="0" w:lastRow="0" w:firstColumn="1" w:lastColumn="0" w:oddVBand="0" w:evenVBand="0" w:oddHBand="0" w:evenHBand="0" w:firstRowFirstColumn="0" w:firstRowLastColumn="0" w:lastRowFirstColumn="0" w:lastRowLastColumn="0"/>
            <w:tcW w:w="0" w:type="dxa"/>
            <w:tcPrChange w:id="970" w:author="frederick.okang@gmail.com" w:date="2021-10-20T12:21:00Z">
              <w:tcPr>
                <w:tcW w:w="1870" w:type="dxa"/>
              </w:tcPr>
            </w:tcPrChange>
          </w:tcPr>
          <w:p w14:paraId="64762EA8" w14:textId="79045A86" w:rsidR="00E47CE6" w:rsidDel="009A738E" w:rsidRDefault="00E47CE6">
            <w:pPr>
              <w:spacing w:line="360" w:lineRule="auto"/>
              <w:cnfStyle w:val="001000100000" w:firstRow="0" w:lastRow="0" w:firstColumn="1" w:lastColumn="0" w:oddVBand="0" w:evenVBand="0" w:oddHBand="1" w:evenHBand="0" w:firstRowFirstColumn="0" w:firstRowLastColumn="0" w:lastRowFirstColumn="0" w:lastRowLastColumn="0"/>
              <w:rPr>
                <w:ins w:id="971" w:author="frederick.okang@gmail.com" w:date="2021-10-20T12:22:00Z"/>
                <w:del w:id="972" w:author="Frank Asirifi Otchere" w:date="2021-11-25T11:40:00Z"/>
                <w:moveFrom w:id="973" w:author="Frank Asirifi Otchere" w:date="2021-10-21T10:03:00Z"/>
                <w:rFonts w:ascii="Gill Sans MT" w:hAnsi="Gill Sans MT"/>
                <w:bCs w:val="0"/>
                <w:sz w:val="24"/>
                <w:szCs w:val="24"/>
              </w:rPr>
              <w:pPrChange w:id="974" w:author="Frank Asirifi Otchere" w:date="2021-10-21T14:56:00Z">
                <w:pPr>
                  <w:cnfStyle w:val="001000100000" w:firstRow="0" w:lastRow="0" w:firstColumn="1" w:lastColumn="0" w:oddVBand="0" w:evenVBand="0" w:oddHBand="1" w:evenHBand="0" w:firstRowFirstColumn="0" w:firstRowLastColumn="0" w:lastRowFirstColumn="0" w:lastRowLastColumn="0"/>
                </w:pPr>
              </w:pPrChange>
            </w:pPr>
            <w:moveFrom w:id="975" w:author="Frank Asirifi Otchere" w:date="2021-10-21T10:03:00Z">
              <w:ins w:id="976" w:author="frederick.okang@gmail.com" w:date="2021-10-20T12:22:00Z">
                <w:del w:id="977" w:author="Frank Asirifi Otchere" w:date="2021-11-25T11:40:00Z">
                  <w:r w:rsidDel="009A738E">
                    <w:rPr>
                      <w:rFonts w:ascii="Gill Sans MT" w:hAnsi="Gill Sans MT"/>
                      <w:bCs w:val="0"/>
                      <w:sz w:val="24"/>
                      <w:szCs w:val="24"/>
                    </w:rPr>
                    <w:delText>Akosombo GS</w:delText>
                  </w:r>
                </w:del>
              </w:ins>
            </w:moveFrom>
          </w:p>
          <w:p w14:paraId="0FEE21CF" w14:textId="3711C0F7" w:rsidR="00E47CE6" w:rsidDel="009A738E" w:rsidRDefault="00E47CE6">
            <w:pPr>
              <w:spacing w:line="360" w:lineRule="auto"/>
              <w:cnfStyle w:val="001000100000" w:firstRow="0" w:lastRow="0" w:firstColumn="1" w:lastColumn="0" w:oddVBand="0" w:evenVBand="0" w:oddHBand="1" w:evenHBand="0" w:firstRowFirstColumn="0" w:firstRowLastColumn="0" w:lastRowFirstColumn="0" w:lastRowLastColumn="0"/>
              <w:rPr>
                <w:ins w:id="978" w:author="frederick.okang@gmail.com" w:date="2021-10-20T12:21:00Z"/>
                <w:del w:id="979" w:author="Frank Asirifi Otchere" w:date="2021-11-25T11:40:00Z"/>
                <w:moveFrom w:id="980" w:author="Frank Asirifi Otchere" w:date="2021-10-21T10:03:00Z"/>
                <w:rFonts w:ascii="Gill Sans MT" w:hAnsi="Gill Sans MT"/>
                <w:bCs w:val="0"/>
                <w:sz w:val="24"/>
                <w:szCs w:val="24"/>
              </w:rPr>
              <w:pPrChange w:id="981" w:author="Frank Asirifi Otchere" w:date="2021-10-21T14:56:00Z">
                <w:pPr>
                  <w:cnfStyle w:val="001000100000" w:firstRow="0" w:lastRow="0" w:firstColumn="1" w:lastColumn="0" w:oddVBand="0" w:evenVBand="0" w:oddHBand="1" w:evenHBand="0" w:firstRowFirstColumn="0" w:firstRowLastColumn="0" w:lastRowFirstColumn="0" w:lastRowLastColumn="0"/>
                </w:pPr>
              </w:pPrChange>
            </w:pPr>
          </w:p>
        </w:tc>
        <w:tc>
          <w:tcPr>
            <w:tcW w:w="0" w:type="dxa"/>
            <w:tcPrChange w:id="982" w:author="frederick.okang@gmail.com" w:date="2021-10-20T12:21:00Z">
              <w:tcPr>
                <w:tcW w:w="1870" w:type="dxa"/>
              </w:tcPr>
            </w:tcPrChange>
          </w:tcPr>
          <w:p w14:paraId="3D93C58F" w14:textId="3F2487FE" w:rsidR="00E47CE6" w:rsidDel="009A738E" w:rsidRDefault="00E47CE6">
            <w:pPr>
              <w:spacing w:line="360" w:lineRule="auto"/>
              <w:cnfStyle w:val="000000100000" w:firstRow="0" w:lastRow="0" w:firstColumn="0" w:lastColumn="0" w:oddVBand="0" w:evenVBand="0" w:oddHBand="1" w:evenHBand="0" w:firstRowFirstColumn="0" w:firstRowLastColumn="0" w:lastRowFirstColumn="0" w:lastRowLastColumn="0"/>
              <w:rPr>
                <w:ins w:id="983" w:author="frederick.okang@gmail.com" w:date="2021-10-20T12:21:00Z"/>
                <w:del w:id="984" w:author="Frank Asirifi Otchere" w:date="2021-11-25T11:40:00Z"/>
                <w:moveFrom w:id="985" w:author="Frank Asirifi Otchere" w:date="2021-10-21T10:03:00Z"/>
                <w:rFonts w:ascii="Gill Sans MT" w:hAnsi="Gill Sans MT"/>
                <w:bCs/>
                <w:sz w:val="24"/>
                <w:szCs w:val="24"/>
              </w:rPr>
              <w:pPrChange w:id="986"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c>
          <w:tcPr>
            <w:tcW w:w="0" w:type="dxa"/>
            <w:tcPrChange w:id="987" w:author="frederick.okang@gmail.com" w:date="2021-10-20T12:21:00Z">
              <w:tcPr>
                <w:tcW w:w="1870" w:type="dxa"/>
              </w:tcPr>
            </w:tcPrChange>
          </w:tcPr>
          <w:p w14:paraId="690EE41A" w14:textId="7781E0F4" w:rsidR="00E47CE6" w:rsidDel="009A738E" w:rsidRDefault="00E47CE6">
            <w:pPr>
              <w:spacing w:line="360" w:lineRule="auto"/>
              <w:cnfStyle w:val="000000100000" w:firstRow="0" w:lastRow="0" w:firstColumn="0" w:lastColumn="0" w:oddVBand="0" w:evenVBand="0" w:oddHBand="1" w:evenHBand="0" w:firstRowFirstColumn="0" w:firstRowLastColumn="0" w:lastRowFirstColumn="0" w:lastRowLastColumn="0"/>
              <w:rPr>
                <w:ins w:id="988" w:author="frederick.okang@gmail.com" w:date="2021-10-20T12:21:00Z"/>
                <w:del w:id="989" w:author="Frank Asirifi Otchere" w:date="2021-11-25T11:40:00Z"/>
                <w:moveFrom w:id="990" w:author="Frank Asirifi Otchere" w:date="2021-10-21T10:03:00Z"/>
                <w:rFonts w:ascii="Gill Sans MT" w:hAnsi="Gill Sans MT"/>
                <w:bCs/>
                <w:sz w:val="24"/>
                <w:szCs w:val="24"/>
              </w:rPr>
              <w:pPrChange w:id="991"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c>
          <w:tcPr>
            <w:tcW w:w="0" w:type="dxa"/>
            <w:tcPrChange w:id="992" w:author="frederick.okang@gmail.com" w:date="2021-10-20T12:21:00Z">
              <w:tcPr>
                <w:tcW w:w="1870" w:type="dxa"/>
              </w:tcPr>
            </w:tcPrChange>
          </w:tcPr>
          <w:p w14:paraId="7B519B86" w14:textId="4C9FEDFF" w:rsidR="00E47CE6" w:rsidDel="009A738E" w:rsidRDefault="00E47CE6">
            <w:pPr>
              <w:spacing w:line="360" w:lineRule="auto"/>
              <w:cnfStyle w:val="000000100000" w:firstRow="0" w:lastRow="0" w:firstColumn="0" w:lastColumn="0" w:oddVBand="0" w:evenVBand="0" w:oddHBand="1" w:evenHBand="0" w:firstRowFirstColumn="0" w:firstRowLastColumn="0" w:lastRowFirstColumn="0" w:lastRowLastColumn="0"/>
              <w:rPr>
                <w:ins w:id="993" w:author="frederick.okang@gmail.com" w:date="2021-10-20T12:21:00Z"/>
                <w:del w:id="994" w:author="Frank Asirifi Otchere" w:date="2021-11-25T11:40:00Z"/>
                <w:moveFrom w:id="995" w:author="Frank Asirifi Otchere" w:date="2021-10-21T10:03:00Z"/>
                <w:rFonts w:ascii="Gill Sans MT" w:hAnsi="Gill Sans MT"/>
                <w:bCs/>
                <w:sz w:val="24"/>
                <w:szCs w:val="24"/>
              </w:rPr>
              <w:pPrChange w:id="996"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c>
          <w:tcPr>
            <w:tcW w:w="0" w:type="dxa"/>
            <w:tcPrChange w:id="997" w:author="frederick.okang@gmail.com" w:date="2021-10-20T12:21:00Z">
              <w:tcPr>
                <w:tcW w:w="1870" w:type="dxa"/>
              </w:tcPr>
            </w:tcPrChange>
          </w:tcPr>
          <w:p w14:paraId="04C85AF8" w14:textId="2E7A2522" w:rsidR="00E47CE6" w:rsidDel="009A738E" w:rsidRDefault="00E47CE6">
            <w:pPr>
              <w:spacing w:line="360" w:lineRule="auto"/>
              <w:cnfStyle w:val="000000100000" w:firstRow="0" w:lastRow="0" w:firstColumn="0" w:lastColumn="0" w:oddVBand="0" w:evenVBand="0" w:oddHBand="1" w:evenHBand="0" w:firstRowFirstColumn="0" w:firstRowLastColumn="0" w:lastRowFirstColumn="0" w:lastRowLastColumn="0"/>
              <w:rPr>
                <w:ins w:id="998" w:author="frederick.okang@gmail.com" w:date="2021-10-20T12:21:00Z"/>
                <w:del w:id="999" w:author="Frank Asirifi Otchere" w:date="2021-11-25T11:40:00Z"/>
                <w:moveFrom w:id="1000" w:author="Frank Asirifi Otchere" w:date="2021-10-21T10:03:00Z"/>
                <w:rFonts w:ascii="Gill Sans MT" w:hAnsi="Gill Sans MT"/>
                <w:bCs/>
                <w:sz w:val="24"/>
                <w:szCs w:val="24"/>
              </w:rPr>
              <w:pPrChange w:id="1001"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r>
      <w:tr w:rsidR="00E47CE6" w:rsidDel="009A738E" w14:paraId="53E9BB18" w14:textId="683BB9E0" w:rsidTr="00E47CE6">
        <w:trPr>
          <w:ins w:id="1002" w:author="frederick.okang@gmail.com" w:date="2021-10-20T12:21:00Z"/>
          <w:del w:id="1003" w:author="Frank Asirifi Otchere" w:date="2021-11-25T11:40:00Z"/>
        </w:trPr>
        <w:tc>
          <w:tcPr>
            <w:cnfStyle w:val="001000000000" w:firstRow="0" w:lastRow="0" w:firstColumn="1" w:lastColumn="0" w:oddVBand="0" w:evenVBand="0" w:oddHBand="0" w:evenHBand="0" w:firstRowFirstColumn="0" w:firstRowLastColumn="0" w:lastRowFirstColumn="0" w:lastRowLastColumn="0"/>
            <w:tcW w:w="0" w:type="dxa"/>
            <w:tcPrChange w:id="1004" w:author="frederick.okang@gmail.com" w:date="2021-10-20T12:21:00Z">
              <w:tcPr>
                <w:tcW w:w="1870" w:type="dxa"/>
              </w:tcPr>
            </w:tcPrChange>
          </w:tcPr>
          <w:p w14:paraId="35CB9A55" w14:textId="573B2F39" w:rsidR="00E47CE6" w:rsidDel="009A738E" w:rsidRDefault="00E47CE6">
            <w:pPr>
              <w:spacing w:line="360" w:lineRule="auto"/>
              <w:rPr>
                <w:ins w:id="1005" w:author="frederick.okang@gmail.com" w:date="2021-10-20T12:21:00Z"/>
                <w:del w:id="1006" w:author="Frank Asirifi Otchere" w:date="2021-11-25T11:40:00Z"/>
                <w:moveFrom w:id="1007" w:author="Frank Asirifi Otchere" w:date="2021-10-21T10:03:00Z"/>
                <w:rFonts w:ascii="Gill Sans MT" w:hAnsi="Gill Sans MT"/>
                <w:bCs w:val="0"/>
                <w:sz w:val="24"/>
                <w:szCs w:val="24"/>
              </w:rPr>
              <w:pPrChange w:id="1008" w:author="Frank Asirifi Otchere" w:date="2021-10-21T14:56:00Z">
                <w:pPr/>
              </w:pPrChange>
            </w:pPr>
            <w:moveFrom w:id="1009" w:author="Frank Asirifi Otchere" w:date="2021-10-21T10:03:00Z">
              <w:ins w:id="1010" w:author="frederick.okang@gmail.com" w:date="2021-10-20T12:22:00Z">
                <w:del w:id="1011" w:author="Frank Asirifi Otchere" w:date="2021-11-25T11:40:00Z">
                  <w:r w:rsidDel="009A738E">
                    <w:rPr>
                      <w:rFonts w:ascii="Gill Sans MT" w:hAnsi="Gill Sans MT"/>
                      <w:bCs w:val="0"/>
                      <w:sz w:val="24"/>
                      <w:szCs w:val="24"/>
                    </w:rPr>
                    <w:delText>Kpong GS</w:delText>
                  </w:r>
                </w:del>
              </w:ins>
            </w:moveFrom>
          </w:p>
        </w:tc>
        <w:tc>
          <w:tcPr>
            <w:tcW w:w="0" w:type="dxa"/>
            <w:tcPrChange w:id="1012" w:author="frederick.okang@gmail.com" w:date="2021-10-20T12:21:00Z">
              <w:tcPr>
                <w:tcW w:w="1870" w:type="dxa"/>
              </w:tcPr>
            </w:tcPrChange>
          </w:tcPr>
          <w:p w14:paraId="5EEC76E2" w14:textId="148F75E7" w:rsidR="00E47CE6" w:rsidDel="009A738E" w:rsidRDefault="00E47CE6">
            <w:pPr>
              <w:spacing w:line="360" w:lineRule="auto"/>
              <w:cnfStyle w:val="000000000000" w:firstRow="0" w:lastRow="0" w:firstColumn="0" w:lastColumn="0" w:oddVBand="0" w:evenVBand="0" w:oddHBand="0" w:evenHBand="0" w:firstRowFirstColumn="0" w:firstRowLastColumn="0" w:lastRowFirstColumn="0" w:lastRowLastColumn="0"/>
              <w:rPr>
                <w:ins w:id="1013" w:author="frederick.okang@gmail.com" w:date="2021-10-20T12:21:00Z"/>
                <w:del w:id="1014" w:author="Frank Asirifi Otchere" w:date="2021-11-25T11:40:00Z"/>
                <w:moveFrom w:id="1015" w:author="Frank Asirifi Otchere" w:date="2021-10-21T10:03:00Z"/>
                <w:rFonts w:ascii="Gill Sans MT" w:hAnsi="Gill Sans MT"/>
                <w:bCs/>
                <w:sz w:val="24"/>
                <w:szCs w:val="24"/>
              </w:rPr>
              <w:pPrChange w:id="1016"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017" w:author="frederick.okang@gmail.com" w:date="2021-10-20T12:21:00Z">
              <w:tcPr>
                <w:tcW w:w="1870" w:type="dxa"/>
              </w:tcPr>
            </w:tcPrChange>
          </w:tcPr>
          <w:p w14:paraId="3099AB4C" w14:textId="5EAACA60" w:rsidR="00E47CE6" w:rsidDel="009A738E" w:rsidRDefault="00E47CE6">
            <w:pPr>
              <w:spacing w:line="360" w:lineRule="auto"/>
              <w:cnfStyle w:val="000000000000" w:firstRow="0" w:lastRow="0" w:firstColumn="0" w:lastColumn="0" w:oddVBand="0" w:evenVBand="0" w:oddHBand="0" w:evenHBand="0" w:firstRowFirstColumn="0" w:firstRowLastColumn="0" w:lastRowFirstColumn="0" w:lastRowLastColumn="0"/>
              <w:rPr>
                <w:ins w:id="1018" w:author="frederick.okang@gmail.com" w:date="2021-10-20T12:21:00Z"/>
                <w:del w:id="1019" w:author="Frank Asirifi Otchere" w:date="2021-11-25T11:40:00Z"/>
                <w:moveFrom w:id="1020" w:author="Frank Asirifi Otchere" w:date="2021-10-21T10:03:00Z"/>
                <w:rFonts w:ascii="Gill Sans MT" w:hAnsi="Gill Sans MT"/>
                <w:bCs/>
                <w:sz w:val="24"/>
                <w:szCs w:val="24"/>
              </w:rPr>
              <w:pPrChange w:id="1021"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022" w:author="frederick.okang@gmail.com" w:date="2021-10-20T12:21:00Z">
              <w:tcPr>
                <w:tcW w:w="1870" w:type="dxa"/>
              </w:tcPr>
            </w:tcPrChange>
          </w:tcPr>
          <w:p w14:paraId="124D4B5E" w14:textId="5922AC33" w:rsidR="00E47CE6" w:rsidDel="009A738E" w:rsidRDefault="00E47CE6">
            <w:pPr>
              <w:spacing w:line="360" w:lineRule="auto"/>
              <w:cnfStyle w:val="000000000000" w:firstRow="0" w:lastRow="0" w:firstColumn="0" w:lastColumn="0" w:oddVBand="0" w:evenVBand="0" w:oddHBand="0" w:evenHBand="0" w:firstRowFirstColumn="0" w:firstRowLastColumn="0" w:lastRowFirstColumn="0" w:lastRowLastColumn="0"/>
              <w:rPr>
                <w:ins w:id="1023" w:author="frederick.okang@gmail.com" w:date="2021-10-20T12:21:00Z"/>
                <w:del w:id="1024" w:author="Frank Asirifi Otchere" w:date="2021-11-25T11:40:00Z"/>
                <w:moveFrom w:id="1025" w:author="Frank Asirifi Otchere" w:date="2021-10-21T10:03:00Z"/>
                <w:rFonts w:ascii="Gill Sans MT" w:hAnsi="Gill Sans MT"/>
                <w:bCs/>
                <w:sz w:val="24"/>
                <w:szCs w:val="24"/>
              </w:rPr>
              <w:pPrChange w:id="1026"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027" w:author="frederick.okang@gmail.com" w:date="2021-10-20T12:21:00Z">
              <w:tcPr>
                <w:tcW w:w="1870" w:type="dxa"/>
              </w:tcPr>
            </w:tcPrChange>
          </w:tcPr>
          <w:p w14:paraId="3A5116F0" w14:textId="22350CE0" w:rsidR="00E47CE6" w:rsidDel="009A738E" w:rsidRDefault="00E47CE6">
            <w:pPr>
              <w:spacing w:line="360" w:lineRule="auto"/>
              <w:cnfStyle w:val="000000000000" w:firstRow="0" w:lastRow="0" w:firstColumn="0" w:lastColumn="0" w:oddVBand="0" w:evenVBand="0" w:oddHBand="0" w:evenHBand="0" w:firstRowFirstColumn="0" w:firstRowLastColumn="0" w:lastRowFirstColumn="0" w:lastRowLastColumn="0"/>
              <w:rPr>
                <w:ins w:id="1028" w:author="frederick.okang@gmail.com" w:date="2021-10-20T12:21:00Z"/>
                <w:del w:id="1029" w:author="Frank Asirifi Otchere" w:date="2021-11-25T11:40:00Z"/>
                <w:moveFrom w:id="1030" w:author="Frank Asirifi Otchere" w:date="2021-10-21T10:03:00Z"/>
                <w:rFonts w:ascii="Gill Sans MT" w:hAnsi="Gill Sans MT"/>
                <w:bCs/>
                <w:sz w:val="24"/>
                <w:szCs w:val="24"/>
              </w:rPr>
              <w:pPrChange w:id="1031"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r>
      <w:tr w:rsidR="00E47CE6" w:rsidDel="009A738E" w14:paraId="14F146D9" w14:textId="12EB419C" w:rsidTr="00E47CE6">
        <w:trPr>
          <w:cnfStyle w:val="000000100000" w:firstRow="0" w:lastRow="0" w:firstColumn="0" w:lastColumn="0" w:oddVBand="0" w:evenVBand="0" w:oddHBand="1" w:evenHBand="0" w:firstRowFirstColumn="0" w:firstRowLastColumn="0" w:lastRowFirstColumn="0" w:lastRowLastColumn="0"/>
          <w:ins w:id="1032" w:author="frederick.okang@gmail.com" w:date="2021-10-20T12:21:00Z"/>
          <w:del w:id="1033" w:author="Frank Asirifi Otchere" w:date="2021-11-25T11:40:00Z"/>
        </w:trPr>
        <w:tc>
          <w:tcPr>
            <w:cnfStyle w:val="001000000000" w:firstRow="0" w:lastRow="0" w:firstColumn="1" w:lastColumn="0" w:oddVBand="0" w:evenVBand="0" w:oddHBand="0" w:evenHBand="0" w:firstRowFirstColumn="0" w:firstRowLastColumn="0" w:lastRowFirstColumn="0" w:lastRowLastColumn="0"/>
            <w:tcW w:w="0" w:type="dxa"/>
            <w:tcPrChange w:id="1034" w:author="frederick.okang@gmail.com" w:date="2021-10-20T12:21:00Z">
              <w:tcPr>
                <w:tcW w:w="1870" w:type="dxa"/>
              </w:tcPr>
            </w:tcPrChange>
          </w:tcPr>
          <w:p w14:paraId="48BB739E" w14:textId="56EAF185" w:rsidR="00E47CE6" w:rsidDel="009A738E" w:rsidRDefault="00E47CE6">
            <w:pPr>
              <w:spacing w:line="360" w:lineRule="auto"/>
              <w:cnfStyle w:val="001000100000" w:firstRow="0" w:lastRow="0" w:firstColumn="1" w:lastColumn="0" w:oddVBand="0" w:evenVBand="0" w:oddHBand="1" w:evenHBand="0" w:firstRowFirstColumn="0" w:firstRowLastColumn="0" w:lastRowFirstColumn="0" w:lastRowLastColumn="0"/>
              <w:rPr>
                <w:ins w:id="1035" w:author="frederick.okang@gmail.com" w:date="2021-10-20T12:21:00Z"/>
                <w:del w:id="1036" w:author="Frank Asirifi Otchere" w:date="2021-11-25T11:40:00Z"/>
                <w:moveFrom w:id="1037" w:author="Frank Asirifi Otchere" w:date="2021-10-21T10:03:00Z"/>
                <w:rFonts w:ascii="Gill Sans MT" w:hAnsi="Gill Sans MT"/>
                <w:bCs w:val="0"/>
                <w:sz w:val="24"/>
                <w:szCs w:val="24"/>
              </w:rPr>
              <w:pPrChange w:id="1038" w:author="Frank Asirifi Otchere" w:date="2021-10-21T14:56:00Z">
                <w:pPr>
                  <w:cnfStyle w:val="001000100000" w:firstRow="0" w:lastRow="0" w:firstColumn="1" w:lastColumn="0" w:oddVBand="0" w:evenVBand="0" w:oddHBand="1" w:evenHBand="0" w:firstRowFirstColumn="0" w:firstRowLastColumn="0" w:lastRowFirstColumn="0" w:lastRowLastColumn="0"/>
                </w:pPr>
              </w:pPrChange>
            </w:pPr>
            <w:moveFrom w:id="1039" w:author="Frank Asirifi Otchere" w:date="2021-10-21T10:03:00Z">
              <w:ins w:id="1040" w:author="frederick.okang@gmail.com" w:date="2021-10-20T12:22:00Z">
                <w:del w:id="1041" w:author="Frank Asirifi Otchere" w:date="2021-11-25T11:40:00Z">
                  <w:r w:rsidDel="009A738E">
                    <w:rPr>
                      <w:rFonts w:ascii="Gill Sans MT" w:hAnsi="Gill Sans MT"/>
                      <w:bCs w:val="0"/>
                      <w:sz w:val="24"/>
                      <w:szCs w:val="24"/>
                    </w:rPr>
                    <w:delText>Bui GS</w:delText>
                  </w:r>
                </w:del>
              </w:ins>
            </w:moveFrom>
          </w:p>
        </w:tc>
        <w:tc>
          <w:tcPr>
            <w:tcW w:w="0" w:type="dxa"/>
            <w:tcPrChange w:id="1042" w:author="frederick.okang@gmail.com" w:date="2021-10-20T12:21:00Z">
              <w:tcPr>
                <w:tcW w:w="1870" w:type="dxa"/>
              </w:tcPr>
            </w:tcPrChange>
          </w:tcPr>
          <w:p w14:paraId="5A4F3D74" w14:textId="0E405396" w:rsidR="00E47CE6" w:rsidDel="009A738E" w:rsidRDefault="00E47CE6">
            <w:pPr>
              <w:spacing w:line="360" w:lineRule="auto"/>
              <w:cnfStyle w:val="000000100000" w:firstRow="0" w:lastRow="0" w:firstColumn="0" w:lastColumn="0" w:oddVBand="0" w:evenVBand="0" w:oddHBand="1" w:evenHBand="0" w:firstRowFirstColumn="0" w:firstRowLastColumn="0" w:lastRowFirstColumn="0" w:lastRowLastColumn="0"/>
              <w:rPr>
                <w:ins w:id="1043" w:author="frederick.okang@gmail.com" w:date="2021-10-20T12:21:00Z"/>
                <w:del w:id="1044" w:author="Frank Asirifi Otchere" w:date="2021-11-25T11:40:00Z"/>
                <w:moveFrom w:id="1045" w:author="Frank Asirifi Otchere" w:date="2021-10-21T10:03:00Z"/>
                <w:rFonts w:ascii="Gill Sans MT" w:hAnsi="Gill Sans MT"/>
                <w:bCs/>
                <w:sz w:val="24"/>
                <w:szCs w:val="24"/>
              </w:rPr>
              <w:pPrChange w:id="1046"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c>
          <w:tcPr>
            <w:tcW w:w="0" w:type="dxa"/>
            <w:tcPrChange w:id="1047" w:author="frederick.okang@gmail.com" w:date="2021-10-20T12:21:00Z">
              <w:tcPr>
                <w:tcW w:w="1870" w:type="dxa"/>
              </w:tcPr>
            </w:tcPrChange>
          </w:tcPr>
          <w:p w14:paraId="2CF568CD" w14:textId="54D353EB" w:rsidR="00E47CE6" w:rsidDel="009A738E" w:rsidRDefault="00E47CE6">
            <w:pPr>
              <w:spacing w:line="360" w:lineRule="auto"/>
              <w:cnfStyle w:val="000000100000" w:firstRow="0" w:lastRow="0" w:firstColumn="0" w:lastColumn="0" w:oddVBand="0" w:evenVBand="0" w:oddHBand="1" w:evenHBand="0" w:firstRowFirstColumn="0" w:firstRowLastColumn="0" w:lastRowFirstColumn="0" w:lastRowLastColumn="0"/>
              <w:rPr>
                <w:ins w:id="1048" w:author="frederick.okang@gmail.com" w:date="2021-10-20T12:21:00Z"/>
                <w:del w:id="1049" w:author="Frank Asirifi Otchere" w:date="2021-11-25T11:40:00Z"/>
                <w:moveFrom w:id="1050" w:author="Frank Asirifi Otchere" w:date="2021-10-21T10:03:00Z"/>
                <w:rFonts w:ascii="Gill Sans MT" w:hAnsi="Gill Sans MT"/>
                <w:bCs/>
                <w:sz w:val="24"/>
                <w:szCs w:val="24"/>
              </w:rPr>
              <w:pPrChange w:id="1051"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c>
          <w:tcPr>
            <w:tcW w:w="0" w:type="dxa"/>
            <w:tcPrChange w:id="1052" w:author="frederick.okang@gmail.com" w:date="2021-10-20T12:21:00Z">
              <w:tcPr>
                <w:tcW w:w="1870" w:type="dxa"/>
              </w:tcPr>
            </w:tcPrChange>
          </w:tcPr>
          <w:p w14:paraId="5DC25C42" w14:textId="4A474193" w:rsidR="00E47CE6" w:rsidDel="009A738E" w:rsidRDefault="00E47CE6">
            <w:pPr>
              <w:spacing w:line="360" w:lineRule="auto"/>
              <w:cnfStyle w:val="000000100000" w:firstRow="0" w:lastRow="0" w:firstColumn="0" w:lastColumn="0" w:oddVBand="0" w:evenVBand="0" w:oddHBand="1" w:evenHBand="0" w:firstRowFirstColumn="0" w:firstRowLastColumn="0" w:lastRowFirstColumn="0" w:lastRowLastColumn="0"/>
              <w:rPr>
                <w:ins w:id="1053" w:author="frederick.okang@gmail.com" w:date="2021-10-20T12:21:00Z"/>
                <w:del w:id="1054" w:author="Frank Asirifi Otchere" w:date="2021-11-25T11:40:00Z"/>
                <w:moveFrom w:id="1055" w:author="Frank Asirifi Otchere" w:date="2021-10-21T10:03:00Z"/>
                <w:rFonts w:ascii="Gill Sans MT" w:hAnsi="Gill Sans MT"/>
                <w:bCs/>
                <w:sz w:val="24"/>
                <w:szCs w:val="24"/>
              </w:rPr>
              <w:pPrChange w:id="1056"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c>
          <w:tcPr>
            <w:tcW w:w="0" w:type="dxa"/>
            <w:tcPrChange w:id="1057" w:author="frederick.okang@gmail.com" w:date="2021-10-20T12:21:00Z">
              <w:tcPr>
                <w:tcW w:w="1870" w:type="dxa"/>
              </w:tcPr>
            </w:tcPrChange>
          </w:tcPr>
          <w:p w14:paraId="045A3D60" w14:textId="2AAB9120" w:rsidR="00E47CE6" w:rsidDel="009A738E" w:rsidRDefault="00E47CE6">
            <w:pPr>
              <w:spacing w:line="360" w:lineRule="auto"/>
              <w:cnfStyle w:val="000000100000" w:firstRow="0" w:lastRow="0" w:firstColumn="0" w:lastColumn="0" w:oddVBand="0" w:evenVBand="0" w:oddHBand="1" w:evenHBand="0" w:firstRowFirstColumn="0" w:firstRowLastColumn="0" w:lastRowFirstColumn="0" w:lastRowLastColumn="0"/>
              <w:rPr>
                <w:ins w:id="1058" w:author="frederick.okang@gmail.com" w:date="2021-10-20T12:21:00Z"/>
                <w:del w:id="1059" w:author="Frank Asirifi Otchere" w:date="2021-11-25T11:40:00Z"/>
                <w:moveFrom w:id="1060" w:author="Frank Asirifi Otchere" w:date="2021-10-21T10:03:00Z"/>
                <w:rFonts w:ascii="Gill Sans MT" w:hAnsi="Gill Sans MT"/>
                <w:bCs/>
                <w:sz w:val="24"/>
                <w:szCs w:val="24"/>
              </w:rPr>
              <w:pPrChange w:id="1061"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r>
      <w:tr w:rsidR="00E47CE6" w:rsidDel="009A738E" w14:paraId="70BB4759" w14:textId="5769AE78" w:rsidTr="00E47CE6">
        <w:trPr>
          <w:ins w:id="1062" w:author="frederick.okang@gmail.com" w:date="2021-10-20T12:21:00Z"/>
          <w:del w:id="1063" w:author="Frank Asirifi Otchere" w:date="2021-11-25T11:40:00Z"/>
        </w:trPr>
        <w:tc>
          <w:tcPr>
            <w:cnfStyle w:val="001000000000" w:firstRow="0" w:lastRow="0" w:firstColumn="1" w:lastColumn="0" w:oddVBand="0" w:evenVBand="0" w:oddHBand="0" w:evenHBand="0" w:firstRowFirstColumn="0" w:firstRowLastColumn="0" w:lastRowFirstColumn="0" w:lastRowLastColumn="0"/>
            <w:tcW w:w="0" w:type="dxa"/>
            <w:tcPrChange w:id="1064" w:author="frederick.okang@gmail.com" w:date="2021-10-20T12:21:00Z">
              <w:tcPr>
                <w:tcW w:w="1870" w:type="dxa"/>
              </w:tcPr>
            </w:tcPrChange>
          </w:tcPr>
          <w:p w14:paraId="0737A470" w14:textId="5A6015E8" w:rsidR="00E47CE6" w:rsidDel="009A738E" w:rsidRDefault="00E47CE6">
            <w:pPr>
              <w:spacing w:line="360" w:lineRule="auto"/>
              <w:rPr>
                <w:ins w:id="1065" w:author="frederick.okang@gmail.com" w:date="2021-10-20T12:21:00Z"/>
                <w:del w:id="1066" w:author="Frank Asirifi Otchere" w:date="2021-11-25T11:40:00Z"/>
                <w:moveFrom w:id="1067" w:author="Frank Asirifi Otchere" w:date="2021-10-21T10:03:00Z"/>
                <w:rFonts w:ascii="Gill Sans MT" w:hAnsi="Gill Sans MT"/>
                <w:bCs w:val="0"/>
                <w:sz w:val="24"/>
                <w:szCs w:val="24"/>
              </w:rPr>
              <w:pPrChange w:id="1068" w:author="Frank Asirifi Otchere" w:date="2021-10-21T14:56:00Z">
                <w:pPr/>
              </w:pPrChange>
            </w:pPr>
            <w:moveFrom w:id="1069" w:author="Frank Asirifi Otchere" w:date="2021-10-21T10:03:00Z">
              <w:ins w:id="1070" w:author="frederick.okang@gmail.com" w:date="2021-10-20T12:22:00Z">
                <w:del w:id="1071" w:author="Frank Asirifi Otchere" w:date="2021-11-25T11:40:00Z">
                  <w:r w:rsidDel="009A738E">
                    <w:rPr>
                      <w:rFonts w:ascii="Gill Sans MT" w:hAnsi="Gill Sans MT"/>
                      <w:bCs w:val="0"/>
                      <w:sz w:val="24"/>
                      <w:szCs w:val="24"/>
                    </w:rPr>
                    <w:delText>Karpower Ship</w:delText>
                  </w:r>
                </w:del>
              </w:ins>
            </w:moveFrom>
          </w:p>
        </w:tc>
        <w:tc>
          <w:tcPr>
            <w:tcW w:w="0" w:type="dxa"/>
            <w:tcPrChange w:id="1072" w:author="frederick.okang@gmail.com" w:date="2021-10-20T12:21:00Z">
              <w:tcPr>
                <w:tcW w:w="1870" w:type="dxa"/>
              </w:tcPr>
            </w:tcPrChange>
          </w:tcPr>
          <w:p w14:paraId="7CAC199A" w14:textId="3335524E" w:rsidR="00E47CE6" w:rsidDel="009A738E" w:rsidRDefault="00E47CE6">
            <w:pPr>
              <w:spacing w:line="360" w:lineRule="auto"/>
              <w:cnfStyle w:val="000000000000" w:firstRow="0" w:lastRow="0" w:firstColumn="0" w:lastColumn="0" w:oddVBand="0" w:evenVBand="0" w:oddHBand="0" w:evenHBand="0" w:firstRowFirstColumn="0" w:firstRowLastColumn="0" w:lastRowFirstColumn="0" w:lastRowLastColumn="0"/>
              <w:rPr>
                <w:ins w:id="1073" w:author="frederick.okang@gmail.com" w:date="2021-10-20T12:21:00Z"/>
                <w:del w:id="1074" w:author="Frank Asirifi Otchere" w:date="2021-11-25T11:40:00Z"/>
                <w:moveFrom w:id="1075" w:author="Frank Asirifi Otchere" w:date="2021-10-21T10:03:00Z"/>
                <w:rFonts w:ascii="Gill Sans MT" w:hAnsi="Gill Sans MT"/>
                <w:bCs/>
                <w:sz w:val="24"/>
                <w:szCs w:val="24"/>
              </w:rPr>
              <w:pPrChange w:id="1076"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077" w:author="frederick.okang@gmail.com" w:date="2021-10-20T12:21:00Z">
              <w:tcPr>
                <w:tcW w:w="1870" w:type="dxa"/>
              </w:tcPr>
            </w:tcPrChange>
          </w:tcPr>
          <w:p w14:paraId="715F1CA2" w14:textId="1FA338D4" w:rsidR="00E47CE6" w:rsidDel="009A738E" w:rsidRDefault="00E47CE6">
            <w:pPr>
              <w:spacing w:line="360" w:lineRule="auto"/>
              <w:cnfStyle w:val="000000000000" w:firstRow="0" w:lastRow="0" w:firstColumn="0" w:lastColumn="0" w:oddVBand="0" w:evenVBand="0" w:oddHBand="0" w:evenHBand="0" w:firstRowFirstColumn="0" w:firstRowLastColumn="0" w:lastRowFirstColumn="0" w:lastRowLastColumn="0"/>
              <w:rPr>
                <w:ins w:id="1078" w:author="frederick.okang@gmail.com" w:date="2021-10-20T12:21:00Z"/>
                <w:del w:id="1079" w:author="Frank Asirifi Otchere" w:date="2021-11-25T11:40:00Z"/>
                <w:moveFrom w:id="1080" w:author="Frank Asirifi Otchere" w:date="2021-10-21T10:03:00Z"/>
                <w:rFonts w:ascii="Gill Sans MT" w:hAnsi="Gill Sans MT"/>
                <w:bCs/>
                <w:sz w:val="24"/>
                <w:szCs w:val="24"/>
              </w:rPr>
              <w:pPrChange w:id="1081"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082" w:author="frederick.okang@gmail.com" w:date="2021-10-20T12:21:00Z">
              <w:tcPr>
                <w:tcW w:w="1870" w:type="dxa"/>
              </w:tcPr>
            </w:tcPrChange>
          </w:tcPr>
          <w:p w14:paraId="68DA5E12" w14:textId="53C7E339" w:rsidR="00E47CE6" w:rsidDel="009A738E" w:rsidRDefault="00E47CE6">
            <w:pPr>
              <w:spacing w:line="360" w:lineRule="auto"/>
              <w:cnfStyle w:val="000000000000" w:firstRow="0" w:lastRow="0" w:firstColumn="0" w:lastColumn="0" w:oddVBand="0" w:evenVBand="0" w:oddHBand="0" w:evenHBand="0" w:firstRowFirstColumn="0" w:firstRowLastColumn="0" w:lastRowFirstColumn="0" w:lastRowLastColumn="0"/>
              <w:rPr>
                <w:ins w:id="1083" w:author="frederick.okang@gmail.com" w:date="2021-10-20T12:21:00Z"/>
                <w:del w:id="1084" w:author="Frank Asirifi Otchere" w:date="2021-11-25T11:40:00Z"/>
                <w:moveFrom w:id="1085" w:author="Frank Asirifi Otchere" w:date="2021-10-21T10:03:00Z"/>
                <w:rFonts w:ascii="Gill Sans MT" w:hAnsi="Gill Sans MT"/>
                <w:bCs/>
                <w:sz w:val="24"/>
                <w:szCs w:val="24"/>
              </w:rPr>
              <w:pPrChange w:id="1086"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087" w:author="frederick.okang@gmail.com" w:date="2021-10-20T12:21:00Z">
              <w:tcPr>
                <w:tcW w:w="1870" w:type="dxa"/>
              </w:tcPr>
            </w:tcPrChange>
          </w:tcPr>
          <w:p w14:paraId="1C57D60C" w14:textId="3664E31D" w:rsidR="00E47CE6" w:rsidDel="009A738E" w:rsidRDefault="00E47CE6">
            <w:pPr>
              <w:spacing w:line="360" w:lineRule="auto"/>
              <w:cnfStyle w:val="000000000000" w:firstRow="0" w:lastRow="0" w:firstColumn="0" w:lastColumn="0" w:oddVBand="0" w:evenVBand="0" w:oddHBand="0" w:evenHBand="0" w:firstRowFirstColumn="0" w:firstRowLastColumn="0" w:lastRowFirstColumn="0" w:lastRowLastColumn="0"/>
              <w:rPr>
                <w:ins w:id="1088" w:author="frederick.okang@gmail.com" w:date="2021-10-20T12:21:00Z"/>
                <w:del w:id="1089" w:author="Frank Asirifi Otchere" w:date="2021-11-25T11:40:00Z"/>
                <w:moveFrom w:id="1090" w:author="Frank Asirifi Otchere" w:date="2021-10-21T10:03:00Z"/>
                <w:rFonts w:ascii="Gill Sans MT" w:hAnsi="Gill Sans MT"/>
                <w:bCs/>
                <w:sz w:val="24"/>
                <w:szCs w:val="24"/>
              </w:rPr>
              <w:pPrChange w:id="1091"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r>
      <w:tr w:rsidR="00E47CE6" w:rsidDel="009A738E" w14:paraId="0E76FD14" w14:textId="5F7A9D7C" w:rsidTr="00E47CE6">
        <w:trPr>
          <w:cnfStyle w:val="000000100000" w:firstRow="0" w:lastRow="0" w:firstColumn="0" w:lastColumn="0" w:oddVBand="0" w:evenVBand="0" w:oddHBand="1" w:evenHBand="0" w:firstRowFirstColumn="0" w:firstRowLastColumn="0" w:lastRowFirstColumn="0" w:lastRowLastColumn="0"/>
          <w:ins w:id="1092" w:author="frederick.okang@gmail.com" w:date="2021-10-20T12:21:00Z"/>
          <w:del w:id="1093" w:author="Frank Asirifi Otchere" w:date="2021-11-25T11:40:00Z"/>
        </w:trPr>
        <w:tc>
          <w:tcPr>
            <w:cnfStyle w:val="001000000000" w:firstRow="0" w:lastRow="0" w:firstColumn="1" w:lastColumn="0" w:oddVBand="0" w:evenVBand="0" w:oddHBand="0" w:evenHBand="0" w:firstRowFirstColumn="0" w:firstRowLastColumn="0" w:lastRowFirstColumn="0" w:lastRowLastColumn="0"/>
            <w:tcW w:w="0" w:type="dxa"/>
            <w:tcPrChange w:id="1094" w:author="frederick.okang@gmail.com" w:date="2021-10-20T12:21:00Z">
              <w:tcPr>
                <w:tcW w:w="1870" w:type="dxa"/>
              </w:tcPr>
            </w:tcPrChange>
          </w:tcPr>
          <w:p w14:paraId="5BAD1BFD" w14:textId="032A89D1" w:rsidR="00E47CE6" w:rsidDel="009A738E" w:rsidRDefault="00E47CE6">
            <w:pPr>
              <w:spacing w:line="360" w:lineRule="auto"/>
              <w:cnfStyle w:val="001000100000" w:firstRow="0" w:lastRow="0" w:firstColumn="1" w:lastColumn="0" w:oddVBand="0" w:evenVBand="0" w:oddHBand="1" w:evenHBand="0" w:firstRowFirstColumn="0" w:firstRowLastColumn="0" w:lastRowFirstColumn="0" w:lastRowLastColumn="0"/>
              <w:rPr>
                <w:ins w:id="1095" w:author="frederick.okang@gmail.com" w:date="2021-10-20T12:21:00Z"/>
                <w:del w:id="1096" w:author="Frank Asirifi Otchere" w:date="2021-11-25T11:40:00Z"/>
                <w:moveFrom w:id="1097" w:author="Frank Asirifi Otchere" w:date="2021-10-21T10:03:00Z"/>
                <w:rFonts w:ascii="Gill Sans MT" w:hAnsi="Gill Sans MT"/>
                <w:bCs w:val="0"/>
                <w:sz w:val="24"/>
                <w:szCs w:val="24"/>
              </w:rPr>
              <w:pPrChange w:id="1098" w:author="Frank Asirifi Otchere" w:date="2021-10-21T14:56:00Z">
                <w:pPr>
                  <w:cnfStyle w:val="001000100000" w:firstRow="0" w:lastRow="0" w:firstColumn="1" w:lastColumn="0" w:oddVBand="0" w:evenVBand="0" w:oddHBand="1" w:evenHBand="0" w:firstRowFirstColumn="0" w:firstRowLastColumn="0" w:lastRowFirstColumn="0" w:lastRowLastColumn="0"/>
                </w:pPr>
              </w:pPrChange>
            </w:pPr>
            <w:moveFrom w:id="1099" w:author="Frank Asirifi Otchere" w:date="2021-10-21T10:03:00Z">
              <w:ins w:id="1100" w:author="frederick.okang@gmail.com" w:date="2021-10-20T12:23:00Z">
                <w:del w:id="1101" w:author="Frank Asirifi Otchere" w:date="2021-11-25T11:40:00Z">
                  <w:r w:rsidDel="009A738E">
                    <w:rPr>
                      <w:rFonts w:ascii="Gill Sans MT" w:hAnsi="Gill Sans MT"/>
                      <w:bCs w:val="0"/>
                      <w:sz w:val="24"/>
                      <w:szCs w:val="24"/>
                    </w:rPr>
                    <w:delText>TT2PP(Siemens Plant)</w:delText>
                  </w:r>
                </w:del>
              </w:ins>
            </w:moveFrom>
          </w:p>
        </w:tc>
        <w:tc>
          <w:tcPr>
            <w:tcW w:w="0" w:type="dxa"/>
            <w:tcPrChange w:id="1102" w:author="frederick.okang@gmail.com" w:date="2021-10-20T12:21:00Z">
              <w:tcPr>
                <w:tcW w:w="1870" w:type="dxa"/>
              </w:tcPr>
            </w:tcPrChange>
          </w:tcPr>
          <w:p w14:paraId="1B17A017" w14:textId="11F5D844" w:rsidR="00E47CE6" w:rsidDel="009A738E" w:rsidRDefault="00E47CE6">
            <w:pPr>
              <w:spacing w:line="360" w:lineRule="auto"/>
              <w:cnfStyle w:val="000000100000" w:firstRow="0" w:lastRow="0" w:firstColumn="0" w:lastColumn="0" w:oddVBand="0" w:evenVBand="0" w:oddHBand="1" w:evenHBand="0" w:firstRowFirstColumn="0" w:firstRowLastColumn="0" w:lastRowFirstColumn="0" w:lastRowLastColumn="0"/>
              <w:rPr>
                <w:ins w:id="1103" w:author="frederick.okang@gmail.com" w:date="2021-10-20T12:21:00Z"/>
                <w:del w:id="1104" w:author="Frank Asirifi Otchere" w:date="2021-11-25T11:40:00Z"/>
                <w:moveFrom w:id="1105" w:author="Frank Asirifi Otchere" w:date="2021-10-21T10:03:00Z"/>
                <w:rFonts w:ascii="Gill Sans MT" w:hAnsi="Gill Sans MT"/>
                <w:bCs/>
                <w:sz w:val="24"/>
                <w:szCs w:val="24"/>
              </w:rPr>
              <w:pPrChange w:id="1106"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c>
          <w:tcPr>
            <w:tcW w:w="0" w:type="dxa"/>
            <w:tcPrChange w:id="1107" w:author="frederick.okang@gmail.com" w:date="2021-10-20T12:21:00Z">
              <w:tcPr>
                <w:tcW w:w="1870" w:type="dxa"/>
              </w:tcPr>
            </w:tcPrChange>
          </w:tcPr>
          <w:p w14:paraId="74654A66" w14:textId="1F766B2B" w:rsidR="00E47CE6" w:rsidDel="009A738E" w:rsidRDefault="00E47CE6">
            <w:pPr>
              <w:spacing w:line="360" w:lineRule="auto"/>
              <w:cnfStyle w:val="000000100000" w:firstRow="0" w:lastRow="0" w:firstColumn="0" w:lastColumn="0" w:oddVBand="0" w:evenVBand="0" w:oddHBand="1" w:evenHBand="0" w:firstRowFirstColumn="0" w:firstRowLastColumn="0" w:lastRowFirstColumn="0" w:lastRowLastColumn="0"/>
              <w:rPr>
                <w:ins w:id="1108" w:author="frederick.okang@gmail.com" w:date="2021-10-20T12:21:00Z"/>
                <w:del w:id="1109" w:author="Frank Asirifi Otchere" w:date="2021-11-25T11:40:00Z"/>
                <w:moveFrom w:id="1110" w:author="Frank Asirifi Otchere" w:date="2021-10-21T10:03:00Z"/>
                <w:rFonts w:ascii="Gill Sans MT" w:hAnsi="Gill Sans MT"/>
                <w:bCs/>
                <w:sz w:val="24"/>
                <w:szCs w:val="24"/>
              </w:rPr>
              <w:pPrChange w:id="1111"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c>
          <w:tcPr>
            <w:tcW w:w="0" w:type="dxa"/>
            <w:tcPrChange w:id="1112" w:author="frederick.okang@gmail.com" w:date="2021-10-20T12:21:00Z">
              <w:tcPr>
                <w:tcW w:w="1870" w:type="dxa"/>
              </w:tcPr>
            </w:tcPrChange>
          </w:tcPr>
          <w:p w14:paraId="6CE42629" w14:textId="1CFA1F86" w:rsidR="00E47CE6" w:rsidDel="009A738E" w:rsidRDefault="00E47CE6">
            <w:pPr>
              <w:spacing w:line="360" w:lineRule="auto"/>
              <w:cnfStyle w:val="000000100000" w:firstRow="0" w:lastRow="0" w:firstColumn="0" w:lastColumn="0" w:oddVBand="0" w:evenVBand="0" w:oddHBand="1" w:evenHBand="0" w:firstRowFirstColumn="0" w:firstRowLastColumn="0" w:lastRowFirstColumn="0" w:lastRowLastColumn="0"/>
              <w:rPr>
                <w:ins w:id="1113" w:author="frederick.okang@gmail.com" w:date="2021-10-20T12:21:00Z"/>
                <w:del w:id="1114" w:author="Frank Asirifi Otchere" w:date="2021-11-25T11:40:00Z"/>
                <w:moveFrom w:id="1115" w:author="Frank Asirifi Otchere" w:date="2021-10-21T10:03:00Z"/>
                <w:rFonts w:ascii="Gill Sans MT" w:hAnsi="Gill Sans MT"/>
                <w:bCs/>
                <w:sz w:val="24"/>
                <w:szCs w:val="24"/>
              </w:rPr>
              <w:pPrChange w:id="1116"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c>
          <w:tcPr>
            <w:tcW w:w="0" w:type="dxa"/>
            <w:tcPrChange w:id="1117" w:author="frederick.okang@gmail.com" w:date="2021-10-20T12:21:00Z">
              <w:tcPr>
                <w:tcW w:w="1870" w:type="dxa"/>
              </w:tcPr>
            </w:tcPrChange>
          </w:tcPr>
          <w:p w14:paraId="0798DD85" w14:textId="4298156C" w:rsidR="00E47CE6" w:rsidDel="009A738E" w:rsidRDefault="00E47CE6">
            <w:pPr>
              <w:spacing w:line="360" w:lineRule="auto"/>
              <w:cnfStyle w:val="000000100000" w:firstRow="0" w:lastRow="0" w:firstColumn="0" w:lastColumn="0" w:oddVBand="0" w:evenVBand="0" w:oddHBand="1" w:evenHBand="0" w:firstRowFirstColumn="0" w:firstRowLastColumn="0" w:lastRowFirstColumn="0" w:lastRowLastColumn="0"/>
              <w:rPr>
                <w:ins w:id="1118" w:author="frederick.okang@gmail.com" w:date="2021-10-20T12:21:00Z"/>
                <w:del w:id="1119" w:author="Frank Asirifi Otchere" w:date="2021-11-25T11:40:00Z"/>
                <w:moveFrom w:id="1120" w:author="Frank Asirifi Otchere" w:date="2021-10-21T10:03:00Z"/>
                <w:rFonts w:ascii="Gill Sans MT" w:hAnsi="Gill Sans MT"/>
                <w:bCs/>
                <w:sz w:val="24"/>
                <w:szCs w:val="24"/>
              </w:rPr>
              <w:pPrChange w:id="1121" w:author="Frank Asirifi Otchere" w:date="2021-10-21T14:56:00Z">
                <w:pPr>
                  <w:cnfStyle w:val="000000100000" w:firstRow="0" w:lastRow="0" w:firstColumn="0" w:lastColumn="0" w:oddVBand="0" w:evenVBand="0" w:oddHBand="1" w:evenHBand="0" w:firstRowFirstColumn="0" w:firstRowLastColumn="0" w:lastRowFirstColumn="0" w:lastRowLastColumn="0"/>
                </w:pPr>
              </w:pPrChange>
            </w:pPr>
          </w:p>
        </w:tc>
      </w:tr>
      <w:tr w:rsidR="00E47CE6" w:rsidDel="009A738E" w14:paraId="43730BC2" w14:textId="62535A40" w:rsidTr="00E47CE6">
        <w:trPr>
          <w:ins w:id="1122" w:author="frederick.okang@gmail.com" w:date="2021-10-20T12:21:00Z"/>
          <w:del w:id="1123" w:author="Frank Asirifi Otchere" w:date="2021-11-25T11:40:00Z"/>
        </w:trPr>
        <w:tc>
          <w:tcPr>
            <w:cnfStyle w:val="001000000000" w:firstRow="0" w:lastRow="0" w:firstColumn="1" w:lastColumn="0" w:oddVBand="0" w:evenVBand="0" w:oddHBand="0" w:evenHBand="0" w:firstRowFirstColumn="0" w:firstRowLastColumn="0" w:lastRowFirstColumn="0" w:lastRowLastColumn="0"/>
            <w:tcW w:w="0" w:type="dxa"/>
            <w:tcPrChange w:id="1124" w:author="frederick.okang@gmail.com" w:date="2021-10-20T12:21:00Z">
              <w:tcPr>
                <w:tcW w:w="1870" w:type="dxa"/>
              </w:tcPr>
            </w:tcPrChange>
          </w:tcPr>
          <w:p w14:paraId="05D79FDE" w14:textId="41AB9F29" w:rsidR="00E47CE6" w:rsidDel="009A738E" w:rsidRDefault="00E47CE6">
            <w:pPr>
              <w:spacing w:line="360" w:lineRule="auto"/>
              <w:rPr>
                <w:ins w:id="1125" w:author="frederick.okang@gmail.com" w:date="2021-10-20T12:21:00Z"/>
                <w:del w:id="1126" w:author="Frank Asirifi Otchere" w:date="2021-11-25T11:40:00Z"/>
                <w:moveFrom w:id="1127" w:author="Frank Asirifi Otchere" w:date="2021-10-21T10:03:00Z"/>
                <w:rFonts w:ascii="Gill Sans MT" w:hAnsi="Gill Sans MT"/>
                <w:bCs w:val="0"/>
                <w:sz w:val="24"/>
                <w:szCs w:val="24"/>
              </w:rPr>
              <w:pPrChange w:id="1128" w:author="Frank Asirifi Otchere" w:date="2021-10-21T14:56:00Z">
                <w:pPr/>
              </w:pPrChange>
            </w:pPr>
            <w:moveFrom w:id="1129" w:author="Frank Asirifi Otchere" w:date="2021-10-21T10:03:00Z">
              <w:ins w:id="1130" w:author="frederick.okang@gmail.com" w:date="2021-10-20T12:23:00Z">
                <w:del w:id="1131" w:author="Frank Asirifi Otchere" w:date="2021-11-25T11:40:00Z">
                  <w:r w:rsidDel="009A738E">
                    <w:rPr>
                      <w:rFonts w:ascii="Gill Sans MT" w:hAnsi="Gill Sans MT"/>
                      <w:bCs w:val="0"/>
                      <w:sz w:val="24"/>
                      <w:szCs w:val="24"/>
                    </w:rPr>
                    <w:delText>Ameri</w:delText>
                  </w:r>
                </w:del>
              </w:ins>
            </w:moveFrom>
          </w:p>
        </w:tc>
        <w:tc>
          <w:tcPr>
            <w:tcW w:w="0" w:type="dxa"/>
            <w:tcPrChange w:id="1132" w:author="frederick.okang@gmail.com" w:date="2021-10-20T12:21:00Z">
              <w:tcPr>
                <w:tcW w:w="1870" w:type="dxa"/>
              </w:tcPr>
            </w:tcPrChange>
          </w:tcPr>
          <w:p w14:paraId="3C1CB295" w14:textId="7005C3FB" w:rsidR="00E47CE6" w:rsidDel="009A738E" w:rsidRDefault="00E47CE6">
            <w:pPr>
              <w:spacing w:line="360" w:lineRule="auto"/>
              <w:cnfStyle w:val="000000000000" w:firstRow="0" w:lastRow="0" w:firstColumn="0" w:lastColumn="0" w:oddVBand="0" w:evenVBand="0" w:oddHBand="0" w:evenHBand="0" w:firstRowFirstColumn="0" w:firstRowLastColumn="0" w:lastRowFirstColumn="0" w:lastRowLastColumn="0"/>
              <w:rPr>
                <w:ins w:id="1133" w:author="frederick.okang@gmail.com" w:date="2021-10-20T12:21:00Z"/>
                <w:del w:id="1134" w:author="Frank Asirifi Otchere" w:date="2021-11-25T11:40:00Z"/>
                <w:moveFrom w:id="1135" w:author="Frank Asirifi Otchere" w:date="2021-10-21T10:03:00Z"/>
                <w:rFonts w:ascii="Gill Sans MT" w:hAnsi="Gill Sans MT"/>
                <w:bCs/>
                <w:sz w:val="24"/>
                <w:szCs w:val="24"/>
              </w:rPr>
              <w:pPrChange w:id="1136"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137" w:author="frederick.okang@gmail.com" w:date="2021-10-20T12:21:00Z">
              <w:tcPr>
                <w:tcW w:w="1870" w:type="dxa"/>
              </w:tcPr>
            </w:tcPrChange>
          </w:tcPr>
          <w:p w14:paraId="33FBDB0B" w14:textId="283C5717" w:rsidR="00E47CE6" w:rsidDel="009A738E" w:rsidRDefault="00E47CE6">
            <w:pPr>
              <w:spacing w:line="360" w:lineRule="auto"/>
              <w:cnfStyle w:val="000000000000" w:firstRow="0" w:lastRow="0" w:firstColumn="0" w:lastColumn="0" w:oddVBand="0" w:evenVBand="0" w:oddHBand="0" w:evenHBand="0" w:firstRowFirstColumn="0" w:firstRowLastColumn="0" w:lastRowFirstColumn="0" w:lastRowLastColumn="0"/>
              <w:rPr>
                <w:ins w:id="1138" w:author="frederick.okang@gmail.com" w:date="2021-10-20T12:21:00Z"/>
                <w:del w:id="1139" w:author="Frank Asirifi Otchere" w:date="2021-11-25T11:40:00Z"/>
                <w:moveFrom w:id="1140" w:author="Frank Asirifi Otchere" w:date="2021-10-21T10:03:00Z"/>
                <w:rFonts w:ascii="Gill Sans MT" w:hAnsi="Gill Sans MT"/>
                <w:bCs/>
                <w:sz w:val="24"/>
                <w:szCs w:val="24"/>
              </w:rPr>
              <w:pPrChange w:id="1141"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142" w:author="frederick.okang@gmail.com" w:date="2021-10-20T12:21:00Z">
              <w:tcPr>
                <w:tcW w:w="1870" w:type="dxa"/>
              </w:tcPr>
            </w:tcPrChange>
          </w:tcPr>
          <w:p w14:paraId="600EF176" w14:textId="2DE5DE34" w:rsidR="00E47CE6" w:rsidDel="009A738E" w:rsidRDefault="00E47CE6">
            <w:pPr>
              <w:spacing w:line="360" w:lineRule="auto"/>
              <w:cnfStyle w:val="000000000000" w:firstRow="0" w:lastRow="0" w:firstColumn="0" w:lastColumn="0" w:oddVBand="0" w:evenVBand="0" w:oddHBand="0" w:evenHBand="0" w:firstRowFirstColumn="0" w:firstRowLastColumn="0" w:lastRowFirstColumn="0" w:lastRowLastColumn="0"/>
              <w:rPr>
                <w:ins w:id="1143" w:author="frederick.okang@gmail.com" w:date="2021-10-20T12:21:00Z"/>
                <w:del w:id="1144" w:author="Frank Asirifi Otchere" w:date="2021-11-25T11:40:00Z"/>
                <w:moveFrom w:id="1145" w:author="Frank Asirifi Otchere" w:date="2021-10-21T10:03:00Z"/>
                <w:rFonts w:ascii="Gill Sans MT" w:hAnsi="Gill Sans MT"/>
                <w:bCs/>
                <w:sz w:val="24"/>
                <w:szCs w:val="24"/>
              </w:rPr>
              <w:pPrChange w:id="1146"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147" w:author="frederick.okang@gmail.com" w:date="2021-10-20T12:21:00Z">
              <w:tcPr>
                <w:tcW w:w="1870" w:type="dxa"/>
              </w:tcPr>
            </w:tcPrChange>
          </w:tcPr>
          <w:p w14:paraId="38522C1C" w14:textId="668A4A5A" w:rsidR="00E47CE6" w:rsidDel="009A738E" w:rsidRDefault="00E47CE6">
            <w:pPr>
              <w:spacing w:line="360" w:lineRule="auto"/>
              <w:cnfStyle w:val="000000000000" w:firstRow="0" w:lastRow="0" w:firstColumn="0" w:lastColumn="0" w:oddVBand="0" w:evenVBand="0" w:oddHBand="0" w:evenHBand="0" w:firstRowFirstColumn="0" w:firstRowLastColumn="0" w:lastRowFirstColumn="0" w:lastRowLastColumn="0"/>
              <w:rPr>
                <w:ins w:id="1148" w:author="frederick.okang@gmail.com" w:date="2021-10-20T12:21:00Z"/>
                <w:del w:id="1149" w:author="Frank Asirifi Otchere" w:date="2021-11-25T11:40:00Z"/>
                <w:moveFrom w:id="1150" w:author="Frank Asirifi Otchere" w:date="2021-10-21T10:03:00Z"/>
                <w:rFonts w:ascii="Gill Sans MT" w:hAnsi="Gill Sans MT"/>
                <w:bCs/>
                <w:sz w:val="24"/>
                <w:szCs w:val="24"/>
              </w:rPr>
              <w:pPrChange w:id="1151" w:author="Frank Asirifi Otchere" w:date="2021-10-21T14:56:00Z">
                <w:pPr>
                  <w:cnfStyle w:val="000000000000" w:firstRow="0" w:lastRow="0" w:firstColumn="0" w:lastColumn="0" w:oddVBand="0" w:evenVBand="0" w:oddHBand="0" w:evenHBand="0" w:firstRowFirstColumn="0" w:firstRowLastColumn="0" w:lastRowFirstColumn="0" w:lastRowLastColumn="0"/>
                </w:pPr>
              </w:pPrChange>
            </w:pPr>
          </w:p>
        </w:tc>
      </w:tr>
      <w:moveFromRangeEnd w:id="932"/>
    </w:tbl>
    <w:p w14:paraId="5A771F33" w14:textId="17085986" w:rsidR="00E47CE6" w:rsidDel="009A738E" w:rsidRDefault="00E47CE6">
      <w:pPr>
        <w:spacing w:line="360" w:lineRule="auto"/>
        <w:rPr>
          <w:ins w:id="1152" w:author="frederick.okang@gmail.com" w:date="2021-10-20T12:47:00Z"/>
          <w:del w:id="1153" w:author="Frank Asirifi Otchere" w:date="2021-11-25T11:40:00Z"/>
          <w:rFonts w:ascii="Gill Sans MT" w:hAnsi="Gill Sans MT"/>
          <w:bCs/>
          <w:sz w:val="24"/>
          <w:szCs w:val="24"/>
        </w:rPr>
        <w:pPrChange w:id="1154" w:author="Frank Asirifi Otchere" w:date="2021-10-21T14:56:00Z">
          <w:pPr/>
        </w:pPrChange>
      </w:pPr>
    </w:p>
    <w:p w14:paraId="7BCB83BB" w14:textId="77777777" w:rsidR="009A738E" w:rsidRDefault="009A738E">
      <w:pPr>
        <w:spacing w:line="360" w:lineRule="auto"/>
        <w:rPr>
          <w:ins w:id="1155" w:author="Frank Asirifi Otchere" w:date="2021-11-25T11:40:00Z"/>
          <w:rFonts w:ascii="Gill Sans MT" w:hAnsi="Gill Sans MT"/>
          <w:bCs/>
          <w:sz w:val="24"/>
          <w:szCs w:val="24"/>
        </w:rPr>
      </w:pPr>
    </w:p>
    <w:p w14:paraId="40440F1E" w14:textId="77777777" w:rsidR="009A738E" w:rsidRDefault="009A738E">
      <w:pPr>
        <w:spacing w:line="360" w:lineRule="auto"/>
        <w:rPr>
          <w:ins w:id="1156" w:author="Frank Asirifi Otchere" w:date="2021-11-25T11:40:00Z"/>
          <w:rFonts w:ascii="Gill Sans MT" w:hAnsi="Gill Sans MT"/>
          <w:bCs/>
          <w:sz w:val="24"/>
          <w:szCs w:val="24"/>
        </w:rPr>
      </w:pPr>
    </w:p>
    <w:p w14:paraId="63239F12" w14:textId="4989A321" w:rsidR="004D2C4F" w:rsidRDefault="00B3043F">
      <w:pPr>
        <w:spacing w:line="360" w:lineRule="auto"/>
        <w:rPr>
          <w:ins w:id="1157" w:author="frederick.okang@gmail.com" w:date="2021-10-20T12:23:00Z"/>
          <w:rFonts w:ascii="Gill Sans MT" w:hAnsi="Gill Sans MT"/>
          <w:bCs/>
          <w:sz w:val="24"/>
          <w:szCs w:val="24"/>
        </w:rPr>
        <w:pPrChange w:id="1158" w:author="Frank Asirifi Otchere" w:date="2021-10-21T14:56:00Z">
          <w:pPr/>
        </w:pPrChange>
      </w:pPr>
      <w:ins w:id="1159" w:author="frederick.okang@gmail.com" w:date="2021-10-20T12:47:00Z">
        <w:r>
          <w:rPr>
            <w:rFonts w:ascii="Gill Sans MT" w:hAnsi="Gill Sans MT"/>
            <w:bCs/>
            <w:sz w:val="24"/>
            <w:szCs w:val="24"/>
          </w:rPr>
          <w:t xml:space="preserve">Identify capabilities of generating </w:t>
        </w:r>
      </w:ins>
      <w:ins w:id="1160" w:author="frederick.okang@gmail.com" w:date="2021-10-20T12:49:00Z">
        <w:r>
          <w:rPr>
            <w:rFonts w:ascii="Gill Sans MT" w:hAnsi="Gill Sans MT"/>
            <w:bCs/>
            <w:sz w:val="24"/>
            <w:szCs w:val="24"/>
          </w:rPr>
          <w:t>resources</w:t>
        </w:r>
      </w:ins>
      <w:ins w:id="1161" w:author="frederick.okang@gmail.com" w:date="2021-10-20T12:47:00Z">
        <w:r>
          <w:rPr>
            <w:rFonts w:ascii="Gill Sans MT" w:hAnsi="Gill Sans MT"/>
            <w:bCs/>
            <w:sz w:val="24"/>
            <w:szCs w:val="24"/>
          </w:rPr>
          <w:t xml:space="preserve"> that can control voltages and frequency </w:t>
        </w:r>
      </w:ins>
      <w:ins w:id="1162" w:author="frederick.okang@gmail.com" w:date="2021-10-20T12:56:00Z">
        <w:r w:rsidR="00C86A33">
          <w:rPr>
            <w:rFonts w:ascii="Gill Sans MT" w:hAnsi="Gill Sans MT"/>
            <w:bCs/>
            <w:sz w:val="24"/>
            <w:szCs w:val="24"/>
          </w:rPr>
          <w:t>within</w:t>
        </w:r>
      </w:ins>
      <w:ins w:id="1163" w:author="frederick.okang@gmail.com" w:date="2021-10-20T12:47:00Z">
        <w:r>
          <w:rPr>
            <w:rFonts w:ascii="Gill Sans MT" w:hAnsi="Gill Sans MT"/>
            <w:bCs/>
            <w:sz w:val="24"/>
            <w:szCs w:val="24"/>
          </w:rPr>
          <w:t xml:space="preserve"> limits </w:t>
        </w:r>
      </w:ins>
      <w:ins w:id="1164" w:author="frederick.okang@gmail.com" w:date="2021-10-20T12:48:00Z">
        <w:r>
          <w:rPr>
            <w:rFonts w:ascii="Gill Sans MT" w:hAnsi="Gill Sans MT"/>
            <w:bCs/>
            <w:sz w:val="24"/>
            <w:szCs w:val="24"/>
          </w:rPr>
          <w:t>when the restoration process begins</w:t>
        </w:r>
      </w:ins>
    </w:p>
    <w:p w14:paraId="33F693C3" w14:textId="3763A8FB" w:rsidR="00E47CE6" w:rsidRDefault="00E47CE6">
      <w:pPr>
        <w:spacing w:line="360" w:lineRule="auto"/>
        <w:rPr>
          <w:ins w:id="1165" w:author="frederick.okang@gmail.com" w:date="2021-10-20T12:23:00Z"/>
          <w:rFonts w:ascii="Gill Sans MT" w:hAnsi="Gill Sans MT"/>
          <w:bCs/>
          <w:sz w:val="24"/>
          <w:szCs w:val="24"/>
        </w:rPr>
        <w:pPrChange w:id="1166" w:author="Frank Asirifi Otchere" w:date="2021-10-21T14:56:00Z">
          <w:pPr/>
        </w:pPrChange>
      </w:pPr>
      <w:ins w:id="1167" w:author="frederick.okang@gmail.com" w:date="2021-10-20T12:23:00Z">
        <w:r>
          <w:rPr>
            <w:rFonts w:ascii="Gill Sans MT" w:hAnsi="Gill Sans MT"/>
            <w:bCs/>
            <w:sz w:val="24"/>
            <w:szCs w:val="24"/>
          </w:rPr>
          <w:t>Bus voltage energization chart</w:t>
        </w:r>
      </w:ins>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47CE6" w14:paraId="62F43ED8" w14:textId="77777777" w:rsidTr="00E47CE6">
        <w:trPr>
          <w:ins w:id="1168" w:author="frederick.okang@gmail.com" w:date="2021-10-20T12:24:00Z"/>
        </w:trPr>
        <w:tc>
          <w:tcPr>
            <w:tcW w:w="1558" w:type="dxa"/>
          </w:tcPr>
          <w:p w14:paraId="140D7F51" w14:textId="02BF636B" w:rsidR="00E47CE6" w:rsidRDefault="00F5105B">
            <w:pPr>
              <w:spacing w:line="360" w:lineRule="auto"/>
              <w:rPr>
                <w:ins w:id="1169" w:author="frederick.okang@gmail.com" w:date="2021-10-20T12:24:00Z"/>
                <w:rFonts w:ascii="Gill Sans MT" w:hAnsi="Gill Sans MT"/>
                <w:bCs/>
                <w:sz w:val="24"/>
                <w:szCs w:val="24"/>
              </w:rPr>
              <w:pPrChange w:id="1170" w:author="Frank Asirifi Otchere" w:date="2021-10-21T14:56:00Z">
                <w:pPr/>
              </w:pPrChange>
            </w:pPr>
            <w:ins w:id="1171" w:author="frederick.okang@gmail.com" w:date="2021-10-20T12:28:00Z">
              <w:r>
                <w:rPr>
                  <w:rFonts w:ascii="Gill Sans MT" w:hAnsi="Gill Sans MT"/>
                  <w:bCs/>
                  <w:sz w:val="24"/>
                  <w:szCs w:val="24"/>
                </w:rPr>
                <w:t>Voltage</w:t>
              </w:r>
            </w:ins>
          </w:p>
        </w:tc>
        <w:tc>
          <w:tcPr>
            <w:tcW w:w="1558" w:type="dxa"/>
          </w:tcPr>
          <w:p w14:paraId="64DA0C55" w14:textId="233445F9" w:rsidR="00E47CE6" w:rsidRDefault="00E47CE6">
            <w:pPr>
              <w:spacing w:line="360" w:lineRule="auto"/>
              <w:rPr>
                <w:ins w:id="1172" w:author="frederick.okang@gmail.com" w:date="2021-10-20T12:24:00Z"/>
                <w:rFonts w:ascii="Gill Sans MT" w:hAnsi="Gill Sans MT"/>
                <w:bCs/>
                <w:sz w:val="24"/>
                <w:szCs w:val="24"/>
              </w:rPr>
              <w:pPrChange w:id="1173" w:author="Frank Asirifi Otchere" w:date="2021-10-21T14:56:00Z">
                <w:pPr/>
              </w:pPrChange>
            </w:pPr>
            <w:ins w:id="1174" w:author="frederick.okang@gmail.com" w:date="2021-10-20T12:24:00Z">
              <w:r>
                <w:rPr>
                  <w:rFonts w:ascii="Gill Sans MT" w:hAnsi="Gill Sans MT"/>
                  <w:bCs/>
                  <w:sz w:val="24"/>
                  <w:szCs w:val="24"/>
                </w:rPr>
                <w:t>90%</w:t>
              </w:r>
            </w:ins>
            <w:ins w:id="1175" w:author="frederick.okang@gmail.com" w:date="2021-10-20T12:25:00Z">
              <w:r>
                <w:rPr>
                  <w:rFonts w:ascii="Gill Sans MT" w:hAnsi="Gill Sans MT"/>
                  <w:bCs/>
                  <w:sz w:val="24"/>
                  <w:szCs w:val="24"/>
                </w:rPr>
                <w:t xml:space="preserve"> (Low)</w:t>
              </w:r>
            </w:ins>
          </w:p>
        </w:tc>
        <w:tc>
          <w:tcPr>
            <w:tcW w:w="1558" w:type="dxa"/>
          </w:tcPr>
          <w:p w14:paraId="1C1804C7" w14:textId="7FE8E5B1" w:rsidR="00E47CE6" w:rsidRDefault="00E47CE6">
            <w:pPr>
              <w:spacing w:line="360" w:lineRule="auto"/>
              <w:rPr>
                <w:ins w:id="1176" w:author="frederick.okang@gmail.com" w:date="2021-10-20T12:24:00Z"/>
                <w:rFonts w:ascii="Gill Sans MT" w:hAnsi="Gill Sans MT"/>
                <w:bCs/>
                <w:sz w:val="24"/>
                <w:szCs w:val="24"/>
              </w:rPr>
              <w:pPrChange w:id="1177" w:author="Frank Asirifi Otchere" w:date="2021-10-21T14:56:00Z">
                <w:pPr/>
              </w:pPrChange>
            </w:pPr>
            <w:ins w:id="1178" w:author="frederick.okang@gmail.com" w:date="2021-10-20T12:24:00Z">
              <w:r>
                <w:rPr>
                  <w:rFonts w:ascii="Gill Sans MT" w:hAnsi="Gill Sans MT"/>
                  <w:bCs/>
                  <w:sz w:val="24"/>
                  <w:szCs w:val="24"/>
                </w:rPr>
                <w:t>95%</w:t>
              </w:r>
            </w:ins>
          </w:p>
        </w:tc>
        <w:tc>
          <w:tcPr>
            <w:tcW w:w="1558" w:type="dxa"/>
          </w:tcPr>
          <w:p w14:paraId="607C0F59" w14:textId="7E63AE35" w:rsidR="00E47CE6" w:rsidRDefault="00E47CE6">
            <w:pPr>
              <w:spacing w:line="360" w:lineRule="auto"/>
              <w:rPr>
                <w:ins w:id="1179" w:author="frederick.okang@gmail.com" w:date="2021-10-20T12:24:00Z"/>
                <w:rFonts w:ascii="Gill Sans MT" w:hAnsi="Gill Sans MT"/>
                <w:bCs/>
                <w:sz w:val="24"/>
                <w:szCs w:val="24"/>
              </w:rPr>
              <w:pPrChange w:id="1180" w:author="Frank Asirifi Otchere" w:date="2021-10-21T14:56:00Z">
                <w:pPr/>
              </w:pPrChange>
            </w:pPr>
            <w:ins w:id="1181" w:author="frederick.okang@gmail.com" w:date="2021-10-20T12:24:00Z">
              <w:r>
                <w:rPr>
                  <w:rFonts w:ascii="Gill Sans MT" w:hAnsi="Gill Sans MT"/>
                  <w:bCs/>
                  <w:sz w:val="24"/>
                  <w:szCs w:val="24"/>
                </w:rPr>
                <w:t>100% (Nominal)</w:t>
              </w:r>
            </w:ins>
          </w:p>
        </w:tc>
        <w:tc>
          <w:tcPr>
            <w:tcW w:w="1559" w:type="dxa"/>
          </w:tcPr>
          <w:p w14:paraId="1265A6FF" w14:textId="4D07E39F" w:rsidR="00E47CE6" w:rsidRDefault="00E47CE6">
            <w:pPr>
              <w:spacing w:line="360" w:lineRule="auto"/>
              <w:rPr>
                <w:ins w:id="1182" w:author="frederick.okang@gmail.com" w:date="2021-10-20T12:24:00Z"/>
                <w:rFonts w:ascii="Gill Sans MT" w:hAnsi="Gill Sans MT"/>
                <w:bCs/>
                <w:sz w:val="24"/>
                <w:szCs w:val="24"/>
              </w:rPr>
              <w:pPrChange w:id="1183" w:author="Frank Asirifi Otchere" w:date="2021-10-21T14:56:00Z">
                <w:pPr/>
              </w:pPrChange>
            </w:pPr>
            <w:ins w:id="1184" w:author="frederick.okang@gmail.com" w:date="2021-10-20T12:25:00Z">
              <w:r>
                <w:rPr>
                  <w:rFonts w:ascii="Gill Sans MT" w:hAnsi="Gill Sans MT"/>
                  <w:bCs/>
                  <w:sz w:val="24"/>
                  <w:szCs w:val="24"/>
                </w:rPr>
                <w:t>105%</w:t>
              </w:r>
            </w:ins>
          </w:p>
        </w:tc>
        <w:tc>
          <w:tcPr>
            <w:tcW w:w="1559" w:type="dxa"/>
          </w:tcPr>
          <w:p w14:paraId="60C43A0F" w14:textId="3120F70D" w:rsidR="00E47CE6" w:rsidRDefault="00E47CE6">
            <w:pPr>
              <w:spacing w:line="360" w:lineRule="auto"/>
              <w:rPr>
                <w:ins w:id="1185" w:author="frederick.okang@gmail.com" w:date="2021-10-20T12:24:00Z"/>
                <w:rFonts w:ascii="Gill Sans MT" w:hAnsi="Gill Sans MT"/>
                <w:bCs/>
                <w:sz w:val="24"/>
                <w:szCs w:val="24"/>
              </w:rPr>
              <w:pPrChange w:id="1186" w:author="Frank Asirifi Otchere" w:date="2021-10-21T14:56:00Z">
                <w:pPr/>
              </w:pPrChange>
            </w:pPr>
            <w:ins w:id="1187" w:author="frederick.okang@gmail.com" w:date="2021-10-20T12:25:00Z">
              <w:r>
                <w:rPr>
                  <w:rFonts w:ascii="Gill Sans MT" w:hAnsi="Gill Sans MT"/>
                  <w:bCs/>
                  <w:sz w:val="24"/>
                  <w:szCs w:val="24"/>
                </w:rPr>
                <w:t>110%(</w:t>
              </w:r>
            </w:ins>
            <w:ins w:id="1188" w:author="frederick.okang@gmail.com" w:date="2021-10-20T15:48:00Z">
              <w:r w:rsidR="00E724D2">
                <w:rPr>
                  <w:rFonts w:ascii="Gill Sans MT" w:hAnsi="Gill Sans MT"/>
                  <w:bCs/>
                  <w:sz w:val="24"/>
                  <w:szCs w:val="24"/>
                </w:rPr>
                <w:t>High)</w:t>
              </w:r>
            </w:ins>
          </w:p>
        </w:tc>
      </w:tr>
      <w:tr w:rsidR="00E47CE6" w14:paraId="5A9B2D9C" w14:textId="77777777" w:rsidTr="00E47CE6">
        <w:trPr>
          <w:ins w:id="1189" w:author="frederick.okang@gmail.com" w:date="2021-10-20T12:24:00Z"/>
        </w:trPr>
        <w:tc>
          <w:tcPr>
            <w:tcW w:w="1558" w:type="dxa"/>
          </w:tcPr>
          <w:p w14:paraId="4F1BC5CD" w14:textId="48A3987E" w:rsidR="00E47CE6" w:rsidRDefault="00F5105B">
            <w:pPr>
              <w:spacing w:line="360" w:lineRule="auto"/>
              <w:rPr>
                <w:ins w:id="1190" w:author="frederick.okang@gmail.com" w:date="2021-10-20T12:24:00Z"/>
                <w:rFonts w:ascii="Gill Sans MT" w:hAnsi="Gill Sans MT"/>
                <w:bCs/>
                <w:sz w:val="24"/>
                <w:szCs w:val="24"/>
              </w:rPr>
              <w:pPrChange w:id="1191" w:author="Frank Asirifi Otchere" w:date="2021-10-21T14:56:00Z">
                <w:pPr/>
              </w:pPrChange>
            </w:pPr>
            <w:ins w:id="1192" w:author="frederick.okang@gmail.com" w:date="2021-10-20T12:28:00Z">
              <w:r>
                <w:rPr>
                  <w:rFonts w:ascii="Gill Sans MT" w:hAnsi="Gill Sans MT"/>
                  <w:bCs/>
                  <w:sz w:val="24"/>
                  <w:szCs w:val="24"/>
                </w:rPr>
                <w:t>69kV</w:t>
              </w:r>
            </w:ins>
          </w:p>
        </w:tc>
        <w:tc>
          <w:tcPr>
            <w:tcW w:w="1558" w:type="dxa"/>
          </w:tcPr>
          <w:p w14:paraId="7780216F" w14:textId="77777777" w:rsidR="00E47CE6" w:rsidRDefault="00E47CE6">
            <w:pPr>
              <w:spacing w:line="360" w:lineRule="auto"/>
              <w:rPr>
                <w:ins w:id="1193" w:author="frederick.okang@gmail.com" w:date="2021-10-20T12:24:00Z"/>
                <w:rFonts w:ascii="Gill Sans MT" w:hAnsi="Gill Sans MT"/>
                <w:bCs/>
                <w:sz w:val="24"/>
                <w:szCs w:val="24"/>
              </w:rPr>
              <w:pPrChange w:id="1194" w:author="Frank Asirifi Otchere" w:date="2021-10-21T14:56:00Z">
                <w:pPr/>
              </w:pPrChange>
            </w:pPr>
          </w:p>
        </w:tc>
        <w:tc>
          <w:tcPr>
            <w:tcW w:w="1558" w:type="dxa"/>
          </w:tcPr>
          <w:p w14:paraId="098FA8F9" w14:textId="77777777" w:rsidR="00E47CE6" w:rsidRDefault="00E47CE6">
            <w:pPr>
              <w:spacing w:line="360" w:lineRule="auto"/>
              <w:rPr>
                <w:ins w:id="1195" w:author="frederick.okang@gmail.com" w:date="2021-10-20T12:24:00Z"/>
                <w:rFonts w:ascii="Gill Sans MT" w:hAnsi="Gill Sans MT"/>
                <w:bCs/>
                <w:sz w:val="24"/>
                <w:szCs w:val="24"/>
              </w:rPr>
              <w:pPrChange w:id="1196" w:author="Frank Asirifi Otchere" w:date="2021-10-21T14:56:00Z">
                <w:pPr/>
              </w:pPrChange>
            </w:pPr>
          </w:p>
        </w:tc>
        <w:tc>
          <w:tcPr>
            <w:tcW w:w="1558" w:type="dxa"/>
          </w:tcPr>
          <w:p w14:paraId="6751FF7E" w14:textId="77777777" w:rsidR="00E47CE6" w:rsidRDefault="00E47CE6">
            <w:pPr>
              <w:spacing w:line="360" w:lineRule="auto"/>
              <w:rPr>
                <w:ins w:id="1197" w:author="frederick.okang@gmail.com" w:date="2021-10-20T12:24:00Z"/>
                <w:rFonts w:ascii="Gill Sans MT" w:hAnsi="Gill Sans MT"/>
                <w:bCs/>
                <w:sz w:val="24"/>
                <w:szCs w:val="24"/>
              </w:rPr>
              <w:pPrChange w:id="1198" w:author="Frank Asirifi Otchere" w:date="2021-10-21T14:56:00Z">
                <w:pPr/>
              </w:pPrChange>
            </w:pPr>
          </w:p>
        </w:tc>
        <w:tc>
          <w:tcPr>
            <w:tcW w:w="1559" w:type="dxa"/>
          </w:tcPr>
          <w:p w14:paraId="4FC376F7" w14:textId="77777777" w:rsidR="00E47CE6" w:rsidRDefault="00E47CE6">
            <w:pPr>
              <w:spacing w:line="360" w:lineRule="auto"/>
              <w:rPr>
                <w:ins w:id="1199" w:author="frederick.okang@gmail.com" w:date="2021-10-20T12:24:00Z"/>
                <w:rFonts w:ascii="Gill Sans MT" w:hAnsi="Gill Sans MT"/>
                <w:bCs/>
                <w:sz w:val="24"/>
                <w:szCs w:val="24"/>
              </w:rPr>
              <w:pPrChange w:id="1200" w:author="Frank Asirifi Otchere" w:date="2021-10-21T14:56:00Z">
                <w:pPr/>
              </w:pPrChange>
            </w:pPr>
          </w:p>
        </w:tc>
        <w:tc>
          <w:tcPr>
            <w:tcW w:w="1559" w:type="dxa"/>
          </w:tcPr>
          <w:p w14:paraId="18B7B4AE" w14:textId="77777777" w:rsidR="00E47CE6" w:rsidRDefault="00E47CE6">
            <w:pPr>
              <w:spacing w:line="360" w:lineRule="auto"/>
              <w:rPr>
                <w:ins w:id="1201" w:author="frederick.okang@gmail.com" w:date="2021-10-20T12:24:00Z"/>
                <w:rFonts w:ascii="Gill Sans MT" w:hAnsi="Gill Sans MT"/>
                <w:bCs/>
                <w:sz w:val="24"/>
                <w:szCs w:val="24"/>
              </w:rPr>
              <w:pPrChange w:id="1202" w:author="Frank Asirifi Otchere" w:date="2021-10-21T14:56:00Z">
                <w:pPr/>
              </w:pPrChange>
            </w:pPr>
          </w:p>
        </w:tc>
      </w:tr>
      <w:tr w:rsidR="00E47CE6" w14:paraId="223A55D9" w14:textId="77777777" w:rsidTr="00E47CE6">
        <w:trPr>
          <w:ins w:id="1203" w:author="frederick.okang@gmail.com" w:date="2021-10-20T12:24:00Z"/>
        </w:trPr>
        <w:tc>
          <w:tcPr>
            <w:tcW w:w="1558" w:type="dxa"/>
          </w:tcPr>
          <w:p w14:paraId="0E318E92" w14:textId="25765D5A" w:rsidR="00E47CE6" w:rsidRDefault="00F5105B">
            <w:pPr>
              <w:spacing w:line="360" w:lineRule="auto"/>
              <w:rPr>
                <w:ins w:id="1204" w:author="frederick.okang@gmail.com" w:date="2021-10-20T12:24:00Z"/>
                <w:rFonts w:ascii="Gill Sans MT" w:hAnsi="Gill Sans MT"/>
                <w:bCs/>
                <w:sz w:val="24"/>
                <w:szCs w:val="24"/>
              </w:rPr>
              <w:pPrChange w:id="1205" w:author="Frank Asirifi Otchere" w:date="2021-10-21T14:56:00Z">
                <w:pPr/>
              </w:pPrChange>
            </w:pPr>
            <w:ins w:id="1206" w:author="frederick.okang@gmail.com" w:date="2021-10-20T12:29:00Z">
              <w:r>
                <w:rPr>
                  <w:rFonts w:ascii="Gill Sans MT" w:hAnsi="Gill Sans MT"/>
                  <w:bCs/>
                  <w:sz w:val="24"/>
                  <w:szCs w:val="24"/>
                </w:rPr>
                <w:t>161kV</w:t>
              </w:r>
            </w:ins>
          </w:p>
        </w:tc>
        <w:tc>
          <w:tcPr>
            <w:tcW w:w="1558" w:type="dxa"/>
          </w:tcPr>
          <w:p w14:paraId="1E3722CD" w14:textId="77777777" w:rsidR="00E47CE6" w:rsidRDefault="00E47CE6">
            <w:pPr>
              <w:spacing w:line="360" w:lineRule="auto"/>
              <w:rPr>
                <w:ins w:id="1207" w:author="frederick.okang@gmail.com" w:date="2021-10-20T12:24:00Z"/>
                <w:rFonts w:ascii="Gill Sans MT" w:hAnsi="Gill Sans MT"/>
                <w:bCs/>
                <w:sz w:val="24"/>
                <w:szCs w:val="24"/>
              </w:rPr>
              <w:pPrChange w:id="1208" w:author="Frank Asirifi Otchere" w:date="2021-10-21T14:56:00Z">
                <w:pPr/>
              </w:pPrChange>
            </w:pPr>
          </w:p>
        </w:tc>
        <w:tc>
          <w:tcPr>
            <w:tcW w:w="1558" w:type="dxa"/>
          </w:tcPr>
          <w:p w14:paraId="443EC8F2" w14:textId="77777777" w:rsidR="00E47CE6" w:rsidRDefault="00E47CE6">
            <w:pPr>
              <w:spacing w:line="360" w:lineRule="auto"/>
              <w:rPr>
                <w:ins w:id="1209" w:author="frederick.okang@gmail.com" w:date="2021-10-20T12:24:00Z"/>
                <w:rFonts w:ascii="Gill Sans MT" w:hAnsi="Gill Sans MT"/>
                <w:bCs/>
                <w:sz w:val="24"/>
                <w:szCs w:val="24"/>
              </w:rPr>
              <w:pPrChange w:id="1210" w:author="Frank Asirifi Otchere" w:date="2021-10-21T14:56:00Z">
                <w:pPr/>
              </w:pPrChange>
            </w:pPr>
          </w:p>
        </w:tc>
        <w:tc>
          <w:tcPr>
            <w:tcW w:w="1558" w:type="dxa"/>
          </w:tcPr>
          <w:p w14:paraId="37AFC7C7" w14:textId="77777777" w:rsidR="00E47CE6" w:rsidRDefault="00E47CE6">
            <w:pPr>
              <w:spacing w:line="360" w:lineRule="auto"/>
              <w:rPr>
                <w:ins w:id="1211" w:author="frederick.okang@gmail.com" w:date="2021-10-20T12:24:00Z"/>
                <w:rFonts w:ascii="Gill Sans MT" w:hAnsi="Gill Sans MT"/>
                <w:bCs/>
                <w:sz w:val="24"/>
                <w:szCs w:val="24"/>
              </w:rPr>
              <w:pPrChange w:id="1212" w:author="Frank Asirifi Otchere" w:date="2021-10-21T14:56:00Z">
                <w:pPr/>
              </w:pPrChange>
            </w:pPr>
          </w:p>
        </w:tc>
        <w:tc>
          <w:tcPr>
            <w:tcW w:w="1559" w:type="dxa"/>
          </w:tcPr>
          <w:p w14:paraId="6D8FEB4A" w14:textId="77777777" w:rsidR="00E47CE6" w:rsidRDefault="00E47CE6">
            <w:pPr>
              <w:spacing w:line="360" w:lineRule="auto"/>
              <w:rPr>
                <w:ins w:id="1213" w:author="frederick.okang@gmail.com" w:date="2021-10-20T12:24:00Z"/>
                <w:rFonts w:ascii="Gill Sans MT" w:hAnsi="Gill Sans MT"/>
                <w:bCs/>
                <w:sz w:val="24"/>
                <w:szCs w:val="24"/>
              </w:rPr>
              <w:pPrChange w:id="1214" w:author="Frank Asirifi Otchere" w:date="2021-10-21T14:56:00Z">
                <w:pPr/>
              </w:pPrChange>
            </w:pPr>
          </w:p>
        </w:tc>
        <w:tc>
          <w:tcPr>
            <w:tcW w:w="1559" w:type="dxa"/>
          </w:tcPr>
          <w:p w14:paraId="45427975" w14:textId="77777777" w:rsidR="00E47CE6" w:rsidRDefault="00E47CE6">
            <w:pPr>
              <w:spacing w:line="360" w:lineRule="auto"/>
              <w:rPr>
                <w:ins w:id="1215" w:author="frederick.okang@gmail.com" w:date="2021-10-20T12:24:00Z"/>
                <w:rFonts w:ascii="Gill Sans MT" w:hAnsi="Gill Sans MT"/>
                <w:bCs/>
                <w:sz w:val="24"/>
                <w:szCs w:val="24"/>
              </w:rPr>
              <w:pPrChange w:id="1216" w:author="Frank Asirifi Otchere" w:date="2021-10-21T14:56:00Z">
                <w:pPr/>
              </w:pPrChange>
            </w:pPr>
          </w:p>
        </w:tc>
      </w:tr>
      <w:tr w:rsidR="00E47CE6" w14:paraId="7EBA6733" w14:textId="77777777" w:rsidTr="00E47CE6">
        <w:trPr>
          <w:ins w:id="1217" w:author="frederick.okang@gmail.com" w:date="2021-10-20T12:24:00Z"/>
        </w:trPr>
        <w:tc>
          <w:tcPr>
            <w:tcW w:w="1558" w:type="dxa"/>
          </w:tcPr>
          <w:p w14:paraId="32FC1F3A" w14:textId="53B3C564" w:rsidR="00E47CE6" w:rsidRDefault="00F5105B">
            <w:pPr>
              <w:spacing w:line="360" w:lineRule="auto"/>
              <w:rPr>
                <w:ins w:id="1218" w:author="frederick.okang@gmail.com" w:date="2021-10-20T12:24:00Z"/>
                <w:rFonts w:ascii="Gill Sans MT" w:hAnsi="Gill Sans MT"/>
                <w:bCs/>
                <w:sz w:val="24"/>
                <w:szCs w:val="24"/>
              </w:rPr>
              <w:pPrChange w:id="1219" w:author="Frank Asirifi Otchere" w:date="2021-10-21T14:56:00Z">
                <w:pPr/>
              </w:pPrChange>
            </w:pPr>
            <w:ins w:id="1220" w:author="frederick.okang@gmail.com" w:date="2021-10-20T12:29:00Z">
              <w:r>
                <w:rPr>
                  <w:rFonts w:ascii="Gill Sans MT" w:hAnsi="Gill Sans MT"/>
                  <w:bCs/>
                  <w:sz w:val="24"/>
                  <w:szCs w:val="24"/>
                </w:rPr>
                <w:t>225kV</w:t>
              </w:r>
            </w:ins>
          </w:p>
        </w:tc>
        <w:tc>
          <w:tcPr>
            <w:tcW w:w="1558" w:type="dxa"/>
          </w:tcPr>
          <w:p w14:paraId="0D46D328" w14:textId="77777777" w:rsidR="00E47CE6" w:rsidRDefault="00E47CE6">
            <w:pPr>
              <w:spacing w:line="360" w:lineRule="auto"/>
              <w:rPr>
                <w:ins w:id="1221" w:author="frederick.okang@gmail.com" w:date="2021-10-20T12:24:00Z"/>
                <w:rFonts w:ascii="Gill Sans MT" w:hAnsi="Gill Sans MT"/>
                <w:bCs/>
                <w:sz w:val="24"/>
                <w:szCs w:val="24"/>
              </w:rPr>
              <w:pPrChange w:id="1222" w:author="Frank Asirifi Otchere" w:date="2021-10-21T14:56:00Z">
                <w:pPr/>
              </w:pPrChange>
            </w:pPr>
          </w:p>
        </w:tc>
        <w:tc>
          <w:tcPr>
            <w:tcW w:w="1558" w:type="dxa"/>
          </w:tcPr>
          <w:p w14:paraId="711F6C43" w14:textId="77777777" w:rsidR="00E47CE6" w:rsidRDefault="00E47CE6">
            <w:pPr>
              <w:spacing w:line="360" w:lineRule="auto"/>
              <w:rPr>
                <w:ins w:id="1223" w:author="frederick.okang@gmail.com" w:date="2021-10-20T12:24:00Z"/>
                <w:rFonts w:ascii="Gill Sans MT" w:hAnsi="Gill Sans MT"/>
                <w:bCs/>
                <w:sz w:val="24"/>
                <w:szCs w:val="24"/>
              </w:rPr>
              <w:pPrChange w:id="1224" w:author="Frank Asirifi Otchere" w:date="2021-10-21T14:56:00Z">
                <w:pPr/>
              </w:pPrChange>
            </w:pPr>
          </w:p>
        </w:tc>
        <w:tc>
          <w:tcPr>
            <w:tcW w:w="1558" w:type="dxa"/>
          </w:tcPr>
          <w:p w14:paraId="5D893229" w14:textId="77777777" w:rsidR="00E47CE6" w:rsidRDefault="00E47CE6">
            <w:pPr>
              <w:spacing w:line="360" w:lineRule="auto"/>
              <w:rPr>
                <w:ins w:id="1225" w:author="frederick.okang@gmail.com" w:date="2021-10-20T12:24:00Z"/>
                <w:rFonts w:ascii="Gill Sans MT" w:hAnsi="Gill Sans MT"/>
                <w:bCs/>
                <w:sz w:val="24"/>
                <w:szCs w:val="24"/>
              </w:rPr>
              <w:pPrChange w:id="1226" w:author="Frank Asirifi Otchere" w:date="2021-10-21T14:56:00Z">
                <w:pPr/>
              </w:pPrChange>
            </w:pPr>
          </w:p>
        </w:tc>
        <w:tc>
          <w:tcPr>
            <w:tcW w:w="1559" w:type="dxa"/>
          </w:tcPr>
          <w:p w14:paraId="7356376B" w14:textId="77777777" w:rsidR="00E47CE6" w:rsidRDefault="00E47CE6">
            <w:pPr>
              <w:spacing w:line="360" w:lineRule="auto"/>
              <w:rPr>
                <w:ins w:id="1227" w:author="frederick.okang@gmail.com" w:date="2021-10-20T12:24:00Z"/>
                <w:rFonts w:ascii="Gill Sans MT" w:hAnsi="Gill Sans MT"/>
                <w:bCs/>
                <w:sz w:val="24"/>
                <w:szCs w:val="24"/>
              </w:rPr>
              <w:pPrChange w:id="1228" w:author="Frank Asirifi Otchere" w:date="2021-10-21T14:56:00Z">
                <w:pPr/>
              </w:pPrChange>
            </w:pPr>
          </w:p>
        </w:tc>
        <w:tc>
          <w:tcPr>
            <w:tcW w:w="1559" w:type="dxa"/>
          </w:tcPr>
          <w:p w14:paraId="4D98EC9F" w14:textId="77777777" w:rsidR="00E47CE6" w:rsidRDefault="00E47CE6">
            <w:pPr>
              <w:spacing w:line="360" w:lineRule="auto"/>
              <w:rPr>
                <w:ins w:id="1229" w:author="frederick.okang@gmail.com" w:date="2021-10-20T12:24:00Z"/>
                <w:rFonts w:ascii="Gill Sans MT" w:hAnsi="Gill Sans MT"/>
                <w:bCs/>
                <w:sz w:val="24"/>
                <w:szCs w:val="24"/>
              </w:rPr>
              <w:pPrChange w:id="1230" w:author="Frank Asirifi Otchere" w:date="2021-10-21T14:56:00Z">
                <w:pPr/>
              </w:pPrChange>
            </w:pPr>
          </w:p>
        </w:tc>
      </w:tr>
      <w:tr w:rsidR="00E47CE6" w14:paraId="7240E5CA" w14:textId="77777777" w:rsidTr="00E47CE6">
        <w:trPr>
          <w:ins w:id="1231" w:author="frederick.okang@gmail.com" w:date="2021-10-20T12:24:00Z"/>
        </w:trPr>
        <w:tc>
          <w:tcPr>
            <w:tcW w:w="1558" w:type="dxa"/>
          </w:tcPr>
          <w:p w14:paraId="50160EC1" w14:textId="20D1CE91" w:rsidR="00E47CE6" w:rsidRDefault="00F5105B">
            <w:pPr>
              <w:spacing w:line="360" w:lineRule="auto"/>
              <w:rPr>
                <w:ins w:id="1232" w:author="frederick.okang@gmail.com" w:date="2021-10-20T12:24:00Z"/>
                <w:rFonts w:ascii="Gill Sans MT" w:hAnsi="Gill Sans MT"/>
                <w:bCs/>
                <w:sz w:val="24"/>
                <w:szCs w:val="24"/>
              </w:rPr>
              <w:pPrChange w:id="1233" w:author="Frank Asirifi Otchere" w:date="2021-10-21T14:56:00Z">
                <w:pPr/>
              </w:pPrChange>
            </w:pPr>
            <w:ins w:id="1234" w:author="frederick.okang@gmail.com" w:date="2021-10-20T12:29:00Z">
              <w:r>
                <w:rPr>
                  <w:rFonts w:ascii="Gill Sans MT" w:hAnsi="Gill Sans MT"/>
                  <w:bCs/>
                  <w:sz w:val="24"/>
                  <w:szCs w:val="24"/>
                </w:rPr>
                <w:t>330kV</w:t>
              </w:r>
            </w:ins>
          </w:p>
        </w:tc>
        <w:tc>
          <w:tcPr>
            <w:tcW w:w="1558" w:type="dxa"/>
          </w:tcPr>
          <w:p w14:paraId="7940EC6F" w14:textId="77777777" w:rsidR="00E47CE6" w:rsidRDefault="00E47CE6">
            <w:pPr>
              <w:spacing w:line="360" w:lineRule="auto"/>
              <w:rPr>
                <w:ins w:id="1235" w:author="frederick.okang@gmail.com" w:date="2021-10-20T12:24:00Z"/>
                <w:rFonts w:ascii="Gill Sans MT" w:hAnsi="Gill Sans MT"/>
                <w:bCs/>
                <w:sz w:val="24"/>
                <w:szCs w:val="24"/>
              </w:rPr>
              <w:pPrChange w:id="1236" w:author="Frank Asirifi Otchere" w:date="2021-10-21T14:56:00Z">
                <w:pPr/>
              </w:pPrChange>
            </w:pPr>
          </w:p>
        </w:tc>
        <w:tc>
          <w:tcPr>
            <w:tcW w:w="1558" w:type="dxa"/>
          </w:tcPr>
          <w:p w14:paraId="4ABB54DC" w14:textId="77777777" w:rsidR="00E47CE6" w:rsidRDefault="00E47CE6">
            <w:pPr>
              <w:spacing w:line="360" w:lineRule="auto"/>
              <w:rPr>
                <w:ins w:id="1237" w:author="frederick.okang@gmail.com" w:date="2021-10-20T12:24:00Z"/>
                <w:rFonts w:ascii="Gill Sans MT" w:hAnsi="Gill Sans MT"/>
                <w:bCs/>
                <w:sz w:val="24"/>
                <w:szCs w:val="24"/>
              </w:rPr>
              <w:pPrChange w:id="1238" w:author="Frank Asirifi Otchere" w:date="2021-10-21T14:56:00Z">
                <w:pPr/>
              </w:pPrChange>
            </w:pPr>
          </w:p>
        </w:tc>
        <w:tc>
          <w:tcPr>
            <w:tcW w:w="1558" w:type="dxa"/>
          </w:tcPr>
          <w:p w14:paraId="0FB3638D" w14:textId="77777777" w:rsidR="00E47CE6" w:rsidRDefault="00E47CE6">
            <w:pPr>
              <w:spacing w:line="360" w:lineRule="auto"/>
              <w:rPr>
                <w:ins w:id="1239" w:author="frederick.okang@gmail.com" w:date="2021-10-20T12:24:00Z"/>
                <w:rFonts w:ascii="Gill Sans MT" w:hAnsi="Gill Sans MT"/>
                <w:bCs/>
                <w:sz w:val="24"/>
                <w:szCs w:val="24"/>
              </w:rPr>
              <w:pPrChange w:id="1240" w:author="Frank Asirifi Otchere" w:date="2021-10-21T14:56:00Z">
                <w:pPr/>
              </w:pPrChange>
            </w:pPr>
          </w:p>
        </w:tc>
        <w:tc>
          <w:tcPr>
            <w:tcW w:w="1559" w:type="dxa"/>
          </w:tcPr>
          <w:p w14:paraId="6FFED3B7" w14:textId="77777777" w:rsidR="00E47CE6" w:rsidRDefault="00E47CE6">
            <w:pPr>
              <w:spacing w:line="360" w:lineRule="auto"/>
              <w:rPr>
                <w:ins w:id="1241" w:author="frederick.okang@gmail.com" w:date="2021-10-20T12:24:00Z"/>
                <w:rFonts w:ascii="Gill Sans MT" w:hAnsi="Gill Sans MT"/>
                <w:bCs/>
                <w:sz w:val="24"/>
                <w:szCs w:val="24"/>
              </w:rPr>
              <w:pPrChange w:id="1242" w:author="Frank Asirifi Otchere" w:date="2021-10-21T14:56:00Z">
                <w:pPr/>
              </w:pPrChange>
            </w:pPr>
          </w:p>
        </w:tc>
        <w:tc>
          <w:tcPr>
            <w:tcW w:w="1559" w:type="dxa"/>
          </w:tcPr>
          <w:p w14:paraId="1E0CF5DD" w14:textId="77777777" w:rsidR="00E47CE6" w:rsidRDefault="00E47CE6">
            <w:pPr>
              <w:spacing w:line="360" w:lineRule="auto"/>
              <w:rPr>
                <w:ins w:id="1243" w:author="frederick.okang@gmail.com" w:date="2021-10-20T12:24:00Z"/>
                <w:rFonts w:ascii="Gill Sans MT" w:hAnsi="Gill Sans MT"/>
                <w:bCs/>
                <w:sz w:val="24"/>
                <w:szCs w:val="24"/>
              </w:rPr>
              <w:pPrChange w:id="1244" w:author="Frank Asirifi Otchere" w:date="2021-10-21T14:56:00Z">
                <w:pPr/>
              </w:pPrChange>
            </w:pPr>
          </w:p>
        </w:tc>
      </w:tr>
      <w:tr w:rsidR="00E47CE6" w14:paraId="505936DF" w14:textId="77777777" w:rsidTr="00E47CE6">
        <w:trPr>
          <w:ins w:id="1245" w:author="frederick.okang@gmail.com" w:date="2021-10-20T12:24:00Z"/>
        </w:trPr>
        <w:tc>
          <w:tcPr>
            <w:tcW w:w="1558" w:type="dxa"/>
          </w:tcPr>
          <w:p w14:paraId="3EBC73AA" w14:textId="77777777" w:rsidR="00E47CE6" w:rsidRDefault="00E47CE6">
            <w:pPr>
              <w:spacing w:line="360" w:lineRule="auto"/>
              <w:rPr>
                <w:ins w:id="1246" w:author="frederick.okang@gmail.com" w:date="2021-10-20T12:24:00Z"/>
                <w:rFonts w:ascii="Gill Sans MT" w:hAnsi="Gill Sans MT"/>
                <w:bCs/>
                <w:sz w:val="24"/>
                <w:szCs w:val="24"/>
              </w:rPr>
              <w:pPrChange w:id="1247" w:author="Frank Asirifi Otchere" w:date="2021-10-21T14:56:00Z">
                <w:pPr/>
              </w:pPrChange>
            </w:pPr>
          </w:p>
        </w:tc>
        <w:tc>
          <w:tcPr>
            <w:tcW w:w="1558" w:type="dxa"/>
          </w:tcPr>
          <w:p w14:paraId="5EAE0F35" w14:textId="77777777" w:rsidR="00E47CE6" w:rsidRDefault="00E47CE6">
            <w:pPr>
              <w:spacing w:line="360" w:lineRule="auto"/>
              <w:rPr>
                <w:ins w:id="1248" w:author="frederick.okang@gmail.com" w:date="2021-10-20T12:24:00Z"/>
                <w:rFonts w:ascii="Gill Sans MT" w:hAnsi="Gill Sans MT"/>
                <w:bCs/>
                <w:sz w:val="24"/>
                <w:szCs w:val="24"/>
              </w:rPr>
              <w:pPrChange w:id="1249" w:author="Frank Asirifi Otchere" w:date="2021-10-21T14:56:00Z">
                <w:pPr/>
              </w:pPrChange>
            </w:pPr>
          </w:p>
        </w:tc>
        <w:tc>
          <w:tcPr>
            <w:tcW w:w="1558" w:type="dxa"/>
          </w:tcPr>
          <w:p w14:paraId="568A44E9" w14:textId="77777777" w:rsidR="00E47CE6" w:rsidRDefault="00E47CE6">
            <w:pPr>
              <w:spacing w:line="360" w:lineRule="auto"/>
              <w:rPr>
                <w:ins w:id="1250" w:author="frederick.okang@gmail.com" w:date="2021-10-20T12:24:00Z"/>
                <w:rFonts w:ascii="Gill Sans MT" w:hAnsi="Gill Sans MT"/>
                <w:bCs/>
                <w:sz w:val="24"/>
                <w:szCs w:val="24"/>
              </w:rPr>
              <w:pPrChange w:id="1251" w:author="Frank Asirifi Otchere" w:date="2021-10-21T14:56:00Z">
                <w:pPr/>
              </w:pPrChange>
            </w:pPr>
          </w:p>
        </w:tc>
        <w:tc>
          <w:tcPr>
            <w:tcW w:w="1558" w:type="dxa"/>
          </w:tcPr>
          <w:p w14:paraId="118284A0" w14:textId="77777777" w:rsidR="00E47CE6" w:rsidRDefault="00E47CE6">
            <w:pPr>
              <w:spacing w:line="360" w:lineRule="auto"/>
              <w:rPr>
                <w:ins w:id="1252" w:author="frederick.okang@gmail.com" w:date="2021-10-20T12:24:00Z"/>
                <w:rFonts w:ascii="Gill Sans MT" w:hAnsi="Gill Sans MT"/>
                <w:bCs/>
                <w:sz w:val="24"/>
                <w:szCs w:val="24"/>
              </w:rPr>
              <w:pPrChange w:id="1253" w:author="Frank Asirifi Otchere" w:date="2021-10-21T14:56:00Z">
                <w:pPr/>
              </w:pPrChange>
            </w:pPr>
          </w:p>
        </w:tc>
        <w:tc>
          <w:tcPr>
            <w:tcW w:w="1559" w:type="dxa"/>
          </w:tcPr>
          <w:p w14:paraId="5726A9C4" w14:textId="77777777" w:rsidR="00E47CE6" w:rsidRDefault="00E47CE6">
            <w:pPr>
              <w:spacing w:line="360" w:lineRule="auto"/>
              <w:rPr>
                <w:ins w:id="1254" w:author="frederick.okang@gmail.com" w:date="2021-10-20T12:24:00Z"/>
                <w:rFonts w:ascii="Gill Sans MT" w:hAnsi="Gill Sans MT"/>
                <w:bCs/>
                <w:sz w:val="24"/>
                <w:szCs w:val="24"/>
              </w:rPr>
              <w:pPrChange w:id="1255" w:author="Frank Asirifi Otchere" w:date="2021-10-21T14:56:00Z">
                <w:pPr/>
              </w:pPrChange>
            </w:pPr>
          </w:p>
        </w:tc>
        <w:tc>
          <w:tcPr>
            <w:tcW w:w="1559" w:type="dxa"/>
          </w:tcPr>
          <w:p w14:paraId="014BB486" w14:textId="77777777" w:rsidR="00E47CE6" w:rsidRDefault="00E47CE6">
            <w:pPr>
              <w:spacing w:line="360" w:lineRule="auto"/>
              <w:rPr>
                <w:ins w:id="1256" w:author="frederick.okang@gmail.com" w:date="2021-10-20T12:24:00Z"/>
                <w:rFonts w:ascii="Gill Sans MT" w:hAnsi="Gill Sans MT"/>
                <w:bCs/>
                <w:sz w:val="24"/>
                <w:szCs w:val="24"/>
              </w:rPr>
              <w:pPrChange w:id="1257" w:author="Frank Asirifi Otchere" w:date="2021-10-21T14:56:00Z">
                <w:pPr/>
              </w:pPrChange>
            </w:pPr>
          </w:p>
        </w:tc>
      </w:tr>
    </w:tbl>
    <w:p w14:paraId="05566C85" w14:textId="68FF176E" w:rsidR="00E47CE6" w:rsidRDefault="00E47CE6">
      <w:pPr>
        <w:spacing w:line="360" w:lineRule="auto"/>
        <w:rPr>
          <w:ins w:id="1258" w:author="frederick.okang@gmail.com" w:date="2021-10-20T12:52:00Z"/>
          <w:rFonts w:ascii="Gill Sans MT" w:hAnsi="Gill Sans MT"/>
          <w:bCs/>
          <w:sz w:val="24"/>
          <w:szCs w:val="24"/>
        </w:rPr>
        <w:pPrChange w:id="1259" w:author="Frank Asirifi Otchere" w:date="2021-10-21T14:56:00Z">
          <w:pPr/>
        </w:pPrChange>
      </w:pPr>
    </w:p>
    <w:p w14:paraId="1D32BFCA" w14:textId="065DE3BD" w:rsidR="00877A02" w:rsidDel="00F81315" w:rsidRDefault="00877A02">
      <w:pPr>
        <w:spacing w:line="360" w:lineRule="auto"/>
        <w:rPr>
          <w:ins w:id="1260" w:author="frederick.okang@gmail.com" w:date="2021-10-20T14:35:00Z"/>
          <w:del w:id="1261" w:author="Frank Asirifi Otchere" w:date="2021-11-25T12:09:00Z"/>
          <w:rFonts w:ascii="Gill Sans MT" w:hAnsi="Gill Sans MT"/>
          <w:bCs/>
          <w:sz w:val="24"/>
          <w:szCs w:val="24"/>
        </w:rPr>
        <w:pPrChange w:id="1262" w:author="Frank Asirifi Otchere" w:date="2021-10-21T14:56:00Z">
          <w:pPr/>
        </w:pPrChange>
      </w:pPr>
      <w:ins w:id="1263" w:author="frederick.okang@gmail.com" w:date="2021-10-20T12:53:00Z">
        <w:del w:id="1264" w:author="Frank Asirifi Otchere" w:date="2021-11-25T12:09:00Z">
          <w:r w:rsidDel="00F81315">
            <w:rPr>
              <w:rFonts w:ascii="Gill Sans MT" w:hAnsi="Gill Sans MT"/>
              <w:bCs/>
              <w:sz w:val="24"/>
              <w:szCs w:val="24"/>
            </w:rPr>
            <w:delText xml:space="preserve">Following an event where this system restoration procedure is invoked, the System Operations Department shall prepare a </w:delText>
          </w:r>
        </w:del>
        <w:del w:id="1265" w:author="Frank Asirifi Otchere" w:date="2021-11-25T12:01:00Z">
          <w:r w:rsidDel="00565887">
            <w:rPr>
              <w:rFonts w:ascii="Gill Sans MT" w:hAnsi="Gill Sans MT"/>
              <w:bCs/>
              <w:sz w:val="24"/>
              <w:szCs w:val="24"/>
            </w:rPr>
            <w:delText xml:space="preserve">detailed </w:delText>
          </w:r>
        </w:del>
        <w:del w:id="1266" w:author="Frank Asirifi Otchere" w:date="2021-11-25T12:09:00Z">
          <w:r w:rsidDel="00F81315">
            <w:rPr>
              <w:rFonts w:ascii="Gill Sans MT" w:hAnsi="Gill Sans MT"/>
              <w:bCs/>
              <w:sz w:val="24"/>
              <w:szCs w:val="24"/>
            </w:rPr>
            <w:delText>report o</w:delText>
          </w:r>
        </w:del>
        <w:del w:id="1267" w:author="Frank Asirifi Otchere" w:date="2021-11-25T12:01:00Z">
          <w:r w:rsidDel="00565887">
            <w:rPr>
              <w:rFonts w:ascii="Gill Sans MT" w:hAnsi="Gill Sans MT"/>
              <w:bCs/>
              <w:sz w:val="24"/>
              <w:szCs w:val="24"/>
            </w:rPr>
            <w:delText>f</w:delText>
          </w:r>
        </w:del>
        <w:del w:id="1268" w:author="Frank Asirifi Otchere" w:date="2021-11-25T12:09:00Z">
          <w:r w:rsidDel="00F81315">
            <w:rPr>
              <w:rFonts w:ascii="Gill Sans MT" w:hAnsi="Gill Sans MT"/>
              <w:bCs/>
              <w:sz w:val="24"/>
              <w:szCs w:val="24"/>
            </w:rPr>
            <w:delText xml:space="preserve"> the event, the restoration process </w:delText>
          </w:r>
        </w:del>
        <w:del w:id="1269" w:author="Frank Asirifi Otchere" w:date="2021-11-25T12:03:00Z">
          <w:r w:rsidDel="00565887">
            <w:rPr>
              <w:rFonts w:ascii="Gill Sans MT" w:hAnsi="Gill Sans MT"/>
              <w:bCs/>
              <w:sz w:val="24"/>
              <w:szCs w:val="24"/>
            </w:rPr>
            <w:delText xml:space="preserve">and comment on how this restoration procedure was </w:delText>
          </w:r>
        </w:del>
        <w:del w:id="1270" w:author="Frank Asirifi Otchere" w:date="2021-11-25T12:09:00Z">
          <w:r w:rsidDel="00F81315">
            <w:rPr>
              <w:rFonts w:ascii="Gill Sans MT" w:hAnsi="Gill Sans MT"/>
              <w:bCs/>
              <w:sz w:val="24"/>
              <w:szCs w:val="24"/>
            </w:rPr>
            <w:delText xml:space="preserve">used and </w:delText>
          </w:r>
        </w:del>
        <w:del w:id="1271" w:author="Frank Asirifi Otchere" w:date="2021-11-25T12:04:00Z">
          <w:r w:rsidDel="00565887">
            <w:rPr>
              <w:rFonts w:ascii="Gill Sans MT" w:hAnsi="Gill Sans MT"/>
              <w:bCs/>
              <w:sz w:val="24"/>
              <w:szCs w:val="24"/>
            </w:rPr>
            <w:delText>any</w:delText>
          </w:r>
        </w:del>
        <w:del w:id="1272" w:author="Frank Asirifi Otchere" w:date="2021-11-25T12:09:00Z">
          <w:r w:rsidDel="00F81315">
            <w:rPr>
              <w:rFonts w:ascii="Gill Sans MT" w:hAnsi="Gill Sans MT"/>
              <w:bCs/>
              <w:sz w:val="24"/>
              <w:szCs w:val="24"/>
            </w:rPr>
            <w:delText xml:space="preserve"> </w:delText>
          </w:r>
        </w:del>
      </w:ins>
      <w:ins w:id="1273" w:author="frederick.okang@gmail.com" w:date="2021-10-20T12:55:00Z">
        <w:del w:id="1274" w:author="Frank Asirifi Otchere" w:date="2021-11-25T12:09:00Z">
          <w:r w:rsidDel="00F81315">
            <w:rPr>
              <w:rFonts w:ascii="Gill Sans MT" w:hAnsi="Gill Sans MT"/>
              <w:bCs/>
              <w:sz w:val="24"/>
              <w:szCs w:val="24"/>
            </w:rPr>
            <w:delText>appropriate</w:delText>
          </w:r>
        </w:del>
      </w:ins>
      <w:ins w:id="1275" w:author="frederick.okang@gmail.com" w:date="2021-10-20T12:53:00Z">
        <w:del w:id="1276" w:author="Frank Asirifi Otchere" w:date="2021-11-25T12:09:00Z">
          <w:r w:rsidDel="00F81315">
            <w:rPr>
              <w:rFonts w:ascii="Gill Sans MT" w:hAnsi="Gill Sans MT"/>
              <w:bCs/>
              <w:sz w:val="24"/>
              <w:szCs w:val="24"/>
            </w:rPr>
            <w:delText xml:space="preserve"> </w:delText>
          </w:r>
        </w:del>
      </w:ins>
      <w:ins w:id="1277" w:author="frederick.okang@gmail.com" w:date="2021-10-20T12:55:00Z">
        <w:del w:id="1278" w:author="Frank Asirifi Otchere" w:date="2021-11-25T12:09:00Z">
          <w:r w:rsidDel="00F81315">
            <w:rPr>
              <w:rFonts w:ascii="Gill Sans MT" w:hAnsi="Gill Sans MT"/>
              <w:bCs/>
              <w:sz w:val="24"/>
              <w:szCs w:val="24"/>
            </w:rPr>
            <w:delText>recommendations where needed</w:delText>
          </w:r>
        </w:del>
      </w:ins>
      <w:ins w:id="1279" w:author="frederick.okang@gmail.com" w:date="2021-10-20T12:57:00Z">
        <w:del w:id="1280" w:author="Frank Asirifi Otchere" w:date="2021-11-25T12:09:00Z">
          <w:r w:rsidR="007448D2" w:rsidDel="00F81315">
            <w:rPr>
              <w:rFonts w:ascii="Gill Sans MT" w:hAnsi="Gill Sans MT"/>
              <w:bCs/>
              <w:sz w:val="24"/>
              <w:szCs w:val="24"/>
            </w:rPr>
            <w:delText>.</w:delText>
          </w:r>
        </w:del>
      </w:ins>
    </w:p>
    <w:p w14:paraId="02463543" w14:textId="5A75FCA4" w:rsidR="003D2C4D" w:rsidRDefault="003D2C4D">
      <w:pPr>
        <w:spacing w:line="360" w:lineRule="auto"/>
        <w:rPr>
          <w:ins w:id="1281" w:author="frederick.okang@gmail.com" w:date="2021-10-20T14:35:00Z"/>
          <w:rFonts w:ascii="Gill Sans MT" w:hAnsi="Gill Sans MT"/>
          <w:bCs/>
          <w:sz w:val="24"/>
          <w:szCs w:val="24"/>
        </w:rPr>
        <w:pPrChange w:id="1282" w:author="Frank Asirifi Otchere" w:date="2021-10-21T14:56:00Z">
          <w:pPr/>
        </w:pPrChange>
      </w:pPr>
      <w:ins w:id="1283" w:author="frederick.okang@gmail.com" w:date="2021-10-20T14:35:00Z">
        <w:r>
          <w:rPr>
            <w:rFonts w:ascii="Gill Sans MT" w:hAnsi="Gill Sans MT"/>
            <w:bCs/>
            <w:sz w:val="24"/>
            <w:szCs w:val="24"/>
          </w:rPr>
          <w:br w:type="page"/>
        </w:r>
      </w:ins>
    </w:p>
    <w:p w14:paraId="7B6A0D59" w14:textId="46C6A892" w:rsidR="003D2C4D" w:rsidRDefault="003D2C4D">
      <w:pPr>
        <w:spacing w:line="360" w:lineRule="auto"/>
        <w:rPr>
          <w:ins w:id="1284" w:author="frederick.okang@gmail.com" w:date="2021-10-20T14:36:00Z"/>
          <w:rFonts w:ascii="Gill Sans MT" w:hAnsi="Gill Sans MT"/>
          <w:bCs/>
          <w:sz w:val="24"/>
          <w:szCs w:val="24"/>
        </w:rPr>
        <w:pPrChange w:id="1285" w:author="Frank Asirifi Otchere" w:date="2021-10-21T14:56:00Z">
          <w:pPr/>
        </w:pPrChange>
      </w:pPr>
      <w:ins w:id="1286" w:author="frederick.okang@gmail.com" w:date="2021-10-20T14:36:00Z">
        <w:r>
          <w:rPr>
            <w:rFonts w:ascii="Gill Sans MT" w:hAnsi="Gill Sans MT"/>
            <w:bCs/>
            <w:sz w:val="24"/>
            <w:szCs w:val="24"/>
          </w:rPr>
          <w:lastRenderedPageBreak/>
          <w:t>References</w:t>
        </w:r>
      </w:ins>
    </w:p>
    <w:p w14:paraId="4E3DBE15" w14:textId="46416BAF" w:rsidR="003D2C4D" w:rsidRDefault="003D2C4D">
      <w:pPr>
        <w:spacing w:line="360" w:lineRule="auto"/>
        <w:rPr>
          <w:ins w:id="1287" w:author="frederick.okang@gmail.com" w:date="2021-10-20T14:36:00Z"/>
          <w:rFonts w:ascii="Gill Sans MT" w:hAnsi="Gill Sans MT"/>
          <w:bCs/>
          <w:sz w:val="24"/>
          <w:szCs w:val="24"/>
        </w:rPr>
        <w:pPrChange w:id="1288" w:author="Frank Asirifi Otchere" w:date="2021-10-21T14:56:00Z">
          <w:pPr/>
        </w:pPrChange>
      </w:pPr>
      <w:ins w:id="1289" w:author="frederick.okang@gmail.com" w:date="2021-10-20T14:36:00Z">
        <w:r>
          <w:rPr>
            <w:rFonts w:ascii="Gill Sans MT" w:hAnsi="Gill Sans MT"/>
            <w:bCs/>
            <w:sz w:val="24"/>
            <w:szCs w:val="24"/>
          </w:rPr>
          <w:t>NYISO Restoration manual</w:t>
        </w:r>
      </w:ins>
    </w:p>
    <w:p w14:paraId="56CCFE67" w14:textId="24739D44" w:rsidR="003D2C4D" w:rsidRPr="00E47CE6" w:rsidRDefault="003D2C4D">
      <w:pPr>
        <w:spacing w:line="360" w:lineRule="auto"/>
        <w:rPr>
          <w:rFonts w:ascii="Gill Sans MT" w:hAnsi="Gill Sans MT"/>
          <w:bCs/>
          <w:sz w:val="24"/>
          <w:szCs w:val="24"/>
          <w:rPrChange w:id="1290" w:author="frederick.okang@gmail.com" w:date="2021-10-20T12:17:00Z">
            <w:rPr>
              <w:rFonts w:ascii="Gill Sans MT" w:hAnsi="Gill Sans MT"/>
              <w:b/>
              <w:bCs/>
              <w:sz w:val="24"/>
              <w:szCs w:val="24"/>
            </w:rPr>
          </w:rPrChange>
        </w:rPr>
        <w:pPrChange w:id="1291" w:author="Frank Asirifi Otchere" w:date="2021-10-21T14:56:00Z">
          <w:pPr/>
        </w:pPrChange>
      </w:pPr>
      <w:ins w:id="1292" w:author="frederick.okang@gmail.com" w:date="2021-10-20T14:38:00Z">
        <w:r>
          <w:rPr>
            <w:rFonts w:ascii="Gill Sans MT" w:hAnsi="Gill Sans MT"/>
            <w:bCs/>
            <w:sz w:val="24"/>
            <w:szCs w:val="24"/>
          </w:rPr>
          <w:t xml:space="preserve">Siemens PTI- An Overview of restoration </w:t>
        </w:r>
      </w:ins>
      <w:ins w:id="1293" w:author="frederick.okang@gmail.com" w:date="2021-10-20T14:40:00Z">
        <w:r>
          <w:rPr>
            <w:rFonts w:ascii="Gill Sans MT" w:hAnsi="Gill Sans MT"/>
            <w:bCs/>
            <w:sz w:val="24"/>
            <w:szCs w:val="24"/>
          </w:rPr>
          <w:t>issues</w:t>
        </w:r>
      </w:ins>
      <w:ins w:id="1294" w:author="frederick.okang@gmail.com" w:date="2021-10-20T14:38:00Z">
        <w:r>
          <w:rPr>
            <w:rFonts w:ascii="Gill Sans MT" w:hAnsi="Gill Sans MT"/>
            <w:bCs/>
            <w:sz w:val="24"/>
            <w:szCs w:val="24"/>
          </w:rPr>
          <w:t xml:space="preserve"> and black start analysis</w:t>
        </w:r>
      </w:ins>
    </w:p>
    <w:sectPr w:rsidR="003D2C4D" w:rsidRPr="00E47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F1E"/>
    <w:multiLevelType w:val="hybridMultilevel"/>
    <w:tmpl w:val="DAA472B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A1570"/>
    <w:multiLevelType w:val="hybridMultilevel"/>
    <w:tmpl w:val="424A5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90BBE"/>
    <w:multiLevelType w:val="hybridMultilevel"/>
    <w:tmpl w:val="F94A508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D">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80E0B"/>
    <w:multiLevelType w:val="hybridMultilevel"/>
    <w:tmpl w:val="B914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872F6"/>
    <w:multiLevelType w:val="hybridMultilevel"/>
    <w:tmpl w:val="1FC666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175CE"/>
    <w:multiLevelType w:val="hybridMultilevel"/>
    <w:tmpl w:val="4F1E8FEC"/>
    <w:lvl w:ilvl="0" w:tplc="FFFFFFFF">
      <w:start w:val="1"/>
      <w:numFmt w:val="decimal"/>
      <w:lvlText w:val="%1.0."/>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3E5F36"/>
    <w:multiLevelType w:val="hybridMultilevel"/>
    <w:tmpl w:val="BC545134"/>
    <w:lvl w:ilvl="0" w:tplc="ECCE2A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470C5"/>
    <w:multiLevelType w:val="hybridMultilevel"/>
    <w:tmpl w:val="0BC87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4A2C6F"/>
    <w:multiLevelType w:val="hybridMultilevel"/>
    <w:tmpl w:val="4936F6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430CA"/>
    <w:multiLevelType w:val="hybridMultilevel"/>
    <w:tmpl w:val="C6D8016A"/>
    <w:lvl w:ilvl="0" w:tplc="FFFFFFFF">
      <w:start w:val="1"/>
      <w:numFmt w:val="lowerLetter"/>
      <w:lvlText w:val="%1."/>
      <w:lvlJc w:val="left"/>
      <w:pPr>
        <w:ind w:left="720" w:hanging="360"/>
      </w:pPr>
    </w:lvl>
    <w:lvl w:ilvl="1" w:tplc="FFFFFFFF">
      <w:start w:val="1"/>
      <w:numFmt w:val="lowerRoman"/>
      <w:lvlText w:val="%2."/>
      <w:lvlJc w:val="right"/>
      <w:pPr>
        <w:ind w:left="1440" w:hanging="360"/>
      </w:pPr>
    </w:lvl>
    <w:lvl w:ilvl="2" w:tplc="0409000D">
      <w:start w:val="1"/>
      <w:numFmt w:val="bullet"/>
      <w:lvlText w:val=""/>
      <w:lvlJc w:val="left"/>
      <w:pPr>
        <w:ind w:left="2160" w:hanging="18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D3575B"/>
    <w:multiLevelType w:val="hybridMultilevel"/>
    <w:tmpl w:val="3088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D7A8D"/>
    <w:multiLevelType w:val="hybridMultilevel"/>
    <w:tmpl w:val="945C2B0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B2FD1"/>
    <w:multiLevelType w:val="hybridMultilevel"/>
    <w:tmpl w:val="3430A3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14260"/>
    <w:multiLevelType w:val="hybridMultilevel"/>
    <w:tmpl w:val="AE046386"/>
    <w:lvl w:ilvl="0" w:tplc="21843760">
      <w:start w:val="1"/>
      <w:numFmt w:val="decimal"/>
      <w:lvlText w:val="%1.0."/>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523A2"/>
    <w:multiLevelType w:val="hybridMultilevel"/>
    <w:tmpl w:val="64DE06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4"/>
  </w:num>
  <w:num w:numId="5">
    <w:abstractNumId w:val="1"/>
  </w:num>
  <w:num w:numId="6">
    <w:abstractNumId w:val="8"/>
  </w:num>
  <w:num w:numId="7">
    <w:abstractNumId w:val="11"/>
  </w:num>
  <w:num w:numId="8">
    <w:abstractNumId w:val="2"/>
  </w:num>
  <w:num w:numId="9">
    <w:abstractNumId w:val="13"/>
  </w:num>
  <w:num w:numId="10">
    <w:abstractNumId w:val="6"/>
  </w:num>
  <w:num w:numId="11">
    <w:abstractNumId w:val="5"/>
  </w:num>
  <w:num w:numId="12">
    <w:abstractNumId w:val="7"/>
  </w:num>
  <w:num w:numId="13">
    <w:abstractNumId w:val="14"/>
  </w:num>
  <w:num w:numId="14">
    <w:abstractNumId w:val="9"/>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Asirifi">
    <w15:presenceInfo w15:providerId="AD" w15:userId="S::frank.otchere@gridcogh.com::ffd719e3-fa95-4e8d-8c03-40660cd355d9"/>
  </w15:person>
  <w15:person w15:author="Frank Asirifi Otchere">
    <w15:presenceInfo w15:providerId="AD" w15:userId="S::frank.otchere@gridcogh.com::ffd719e3-fa95-4e8d-8c03-40660cd355d9"/>
  </w15:person>
  <w15:person w15:author="frederick.okang@gmail.com">
    <w15:presenceInfo w15:providerId="Windows Live" w15:userId="44f8285b03050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89D"/>
    <w:rsid w:val="00001FE1"/>
    <w:rsid w:val="000125A2"/>
    <w:rsid w:val="00022EE8"/>
    <w:rsid w:val="000333FF"/>
    <w:rsid w:val="00061B8A"/>
    <w:rsid w:val="00075205"/>
    <w:rsid w:val="0007657C"/>
    <w:rsid w:val="000765FC"/>
    <w:rsid w:val="0008489D"/>
    <w:rsid w:val="00101814"/>
    <w:rsid w:val="00104E4A"/>
    <w:rsid w:val="001A0EB8"/>
    <w:rsid w:val="001A3DA8"/>
    <w:rsid w:val="001D7C65"/>
    <w:rsid w:val="001E008B"/>
    <w:rsid w:val="001F11A7"/>
    <w:rsid w:val="00214E06"/>
    <w:rsid w:val="00231A64"/>
    <w:rsid w:val="0025125E"/>
    <w:rsid w:val="00256A16"/>
    <w:rsid w:val="002625EF"/>
    <w:rsid w:val="00293211"/>
    <w:rsid w:val="002A19C0"/>
    <w:rsid w:val="002A1DD1"/>
    <w:rsid w:val="002B28AF"/>
    <w:rsid w:val="0038614C"/>
    <w:rsid w:val="003D2C4D"/>
    <w:rsid w:val="003E288A"/>
    <w:rsid w:val="004061F1"/>
    <w:rsid w:val="00477BB4"/>
    <w:rsid w:val="004A5D76"/>
    <w:rsid w:val="004D2C4F"/>
    <w:rsid w:val="004D3F90"/>
    <w:rsid w:val="004F46FB"/>
    <w:rsid w:val="0050212F"/>
    <w:rsid w:val="00565887"/>
    <w:rsid w:val="0056710C"/>
    <w:rsid w:val="005E1500"/>
    <w:rsid w:val="00611D2A"/>
    <w:rsid w:val="00660F2E"/>
    <w:rsid w:val="006964B0"/>
    <w:rsid w:val="006B0FED"/>
    <w:rsid w:val="006B2F69"/>
    <w:rsid w:val="006D5B85"/>
    <w:rsid w:val="006F492D"/>
    <w:rsid w:val="007448D2"/>
    <w:rsid w:val="00746B94"/>
    <w:rsid w:val="00754601"/>
    <w:rsid w:val="007640EC"/>
    <w:rsid w:val="007A0B26"/>
    <w:rsid w:val="007D32E0"/>
    <w:rsid w:val="007E390B"/>
    <w:rsid w:val="00854033"/>
    <w:rsid w:val="00877A02"/>
    <w:rsid w:val="008B293E"/>
    <w:rsid w:val="008E02E5"/>
    <w:rsid w:val="00923BEE"/>
    <w:rsid w:val="0095148A"/>
    <w:rsid w:val="009849D2"/>
    <w:rsid w:val="009A738E"/>
    <w:rsid w:val="009C090E"/>
    <w:rsid w:val="009E6AA7"/>
    <w:rsid w:val="00A02EAA"/>
    <w:rsid w:val="00A25092"/>
    <w:rsid w:val="00A44010"/>
    <w:rsid w:val="00AB6707"/>
    <w:rsid w:val="00AF42D5"/>
    <w:rsid w:val="00AF6617"/>
    <w:rsid w:val="00B0465F"/>
    <w:rsid w:val="00B12C17"/>
    <w:rsid w:val="00B3043F"/>
    <w:rsid w:val="00B5410B"/>
    <w:rsid w:val="00BC03CA"/>
    <w:rsid w:val="00BC54F6"/>
    <w:rsid w:val="00BF2DA9"/>
    <w:rsid w:val="00C030EA"/>
    <w:rsid w:val="00C56BC1"/>
    <w:rsid w:val="00C67CBE"/>
    <w:rsid w:val="00C86A33"/>
    <w:rsid w:val="00CA2A94"/>
    <w:rsid w:val="00CC3E68"/>
    <w:rsid w:val="00D56EB1"/>
    <w:rsid w:val="00DD20B5"/>
    <w:rsid w:val="00DD34EB"/>
    <w:rsid w:val="00DE5FAD"/>
    <w:rsid w:val="00DF5AC6"/>
    <w:rsid w:val="00E45824"/>
    <w:rsid w:val="00E47CE6"/>
    <w:rsid w:val="00E724D2"/>
    <w:rsid w:val="00E91657"/>
    <w:rsid w:val="00EA1B8E"/>
    <w:rsid w:val="00EC4D2E"/>
    <w:rsid w:val="00ED4168"/>
    <w:rsid w:val="00EF4833"/>
    <w:rsid w:val="00F14B5D"/>
    <w:rsid w:val="00F44F13"/>
    <w:rsid w:val="00F5105B"/>
    <w:rsid w:val="00F81315"/>
    <w:rsid w:val="00FB1F4F"/>
    <w:rsid w:val="00FC4D7E"/>
    <w:rsid w:val="00FE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CFC7"/>
  <w15:chartTrackingRefBased/>
  <w15:docId w15:val="{1A8029EB-AFD1-417A-845B-67516D2F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D5"/>
  </w:style>
  <w:style w:type="paragraph" w:styleId="Heading1">
    <w:name w:val="heading 1"/>
    <w:basedOn w:val="Normal"/>
    <w:next w:val="Normal"/>
    <w:link w:val="Heading1Char"/>
    <w:uiPriority w:val="9"/>
    <w:qFormat/>
    <w:rsid w:val="00AF4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08B"/>
    <w:pPr>
      <w:ind w:left="720"/>
      <w:contextualSpacing/>
    </w:pPr>
  </w:style>
  <w:style w:type="paragraph" w:styleId="BalloonText">
    <w:name w:val="Balloon Text"/>
    <w:basedOn w:val="Normal"/>
    <w:link w:val="BalloonTextChar"/>
    <w:uiPriority w:val="99"/>
    <w:semiHidden/>
    <w:unhideWhenUsed/>
    <w:rsid w:val="00E47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CE6"/>
    <w:rPr>
      <w:rFonts w:ascii="Segoe UI" w:hAnsi="Segoe UI" w:cs="Segoe UI"/>
      <w:sz w:val="18"/>
      <w:szCs w:val="18"/>
    </w:rPr>
  </w:style>
  <w:style w:type="table" w:styleId="TableGrid">
    <w:name w:val="Table Grid"/>
    <w:basedOn w:val="TableNormal"/>
    <w:uiPriority w:val="39"/>
    <w:rsid w:val="00E47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47C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AF42D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F42D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F48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DFDE5-4BA7-484B-8084-F70F2C508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TotalTime>
  <Pages>9</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Asirifi Otchere</dc:creator>
  <cp:keywords/>
  <dc:description/>
  <cp:lastModifiedBy>Frank Asirifi Otchere</cp:lastModifiedBy>
  <cp:revision>4</cp:revision>
  <dcterms:created xsi:type="dcterms:W3CDTF">2021-11-23T16:02:00Z</dcterms:created>
  <dcterms:modified xsi:type="dcterms:W3CDTF">2021-11-25T12:10:00Z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cd179-bb05-4aa0-96f2-4088daa4f6fc_Enabled">
    <vt:lpwstr>true</vt:lpwstr>
  </property>
  <property fmtid="{D5CDD505-2E9C-101B-9397-08002B2CF9AE}" pid="3" name="MSIP_Label_431cd179-bb05-4aa0-96f2-4088daa4f6fc_SetDate">
    <vt:lpwstr>2021-10-21T15:29:39Z</vt:lpwstr>
  </property>
  <property fmtid="{D5CDD505-2E9C-101B-9397-08002B2CF9AE}" pid="4" name="MSIP_Label_431cd179-bb05-4aa0-96f2-4088daa4f6fc_Method">
    <vt:lpwstr>Privileged</vt:lpwstr>
  </property>
  <property fmtid="{D5CDD505-2E9C-101B-9397-08002B2CF9AE}" pid="5" name="MSIP_Label_431cd179-bb05-4aa0-96f2-4088daa4f6fc_Name">
    <vt:lpwstr>PUBLIC NON-SECURE</vt:lpwstr>
  </property>
  <property fmtid="{D5CDD505-2E9C-101B-9397-08002B2CF9AE}" pid="6" name="MSIP_Label_431cd179-bb05-4aa0-96f2-4088daa4f6fc_SiteId">
    <vt:lpwstr>e426f9d8-8bfc-4952-938a-9b2fa7dadb9a</vt:lpwstr>
  </property>
  <property fmtid="{D5CDD505-2E9C-101B-9397-08002B2CF9AE}" pid="7" name="MSIP_Label_431cd179-bb05-4aa0-96f2-4088daa4f6fc_ActionId">
    <vt:lpwstr>67702fe5-c5ea-4a12-9c5b-3a16ffb05e93</vt:lpwstr>
  </property>
  <property fmtid="{D5CDD505-2E9C-101B-9397-08002B2CF9AE}" pid="8" name="MSIP_Label_431cd179-bb05-4aa0-96f2-4088daa4f6fc_ContentBits">
    <vt:lpwstr>0</vt:lpwstr>
  </property>
</Properties>
</file>